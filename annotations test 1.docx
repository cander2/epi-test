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9D2D1" w14:textId="77777777" w:rsidR="00A93D45" w:rsidRPr="00962072" w:rsidRDefault="00A93D45" w:rsidP="00A93D45">
      <w:pPr>
        <w:pStyle w:val="Title"/>
        <w:rPr>
          <w:ins w:id="0" w:author="Devayani" w:date="2018-05-30T09:44:00Z"/>
          <w:sz w:val="22"/>
        </w:rPr>
      </w:pPr>
    </w:p>
    <w:p w14:paraId="7F59437C" w14:textId="77777777" w:rsidR="00A93D45" w:rsidRPr="00A94BCD" w:rsidRDefault="00A93D45" w:rsidP="00A93D45">
      <w:pPr>
        <w:pStyle w:val="Title"/>
        <w:rPr>
          <w:ins w:id="1" w:author="Devayani" w:date="2018-05-30T09:44:00Z"/>
          <w:sz w:val="22"/>
        </w:rPr>
      </w:pPr>
    </w:p>
    <w:p w14:paraId="1E7EE8A8" w14:textId="77777777" w:rsidR="00A93D45" w:rsidRPr="00A94BCD" w:rsidRDefault="00A93D45" w:rsidP="00FB57B9">
      <w:pPr>
        <w:pStyle w:val="Title"/>
        <w:rPr>
          <w:ins w:id="2" w:author="Devayani" w:date="2018-05-30T09:44:00Z"/>
          <w:sz w:val="22"/>
        </w:rPr>
      </w:pPr>
    </w:p>
    <w:p w14:paraId="05B04223" w14:textId="77777777" w:rsidR="00A93D45" w:rsidRPr="00287C0D" w:rsidRDefault="00A93D45" w:rsidP="00FB57B9">
      <w:pPr>
        <w:pStyle w:val="Title"/>
        <w:rPr>
          <w:ins w:id="3" w:author="Devayani" w:date="2018-05-30T09:44:00Z"/>
          <w:sz w:val="22"/>
        </w:rPr>
      </w:pPr>
    </w:p>
    <w:p w14:paraId="55E5E8AB" w14:textId="77777777" w:rsidR="00A93D45" w:rsidRPr="00B66614" w:rsidRDefault="00A93D45" w:rsidP="00C04083">
      <w:pPr>
        <w:pStyle w:val="Title"/>
        <w:rPr>
          <w:ins w:id="4" w:author="Devayani" w:date="2018-05-30T09:44:00Z"/>
          <w:sz w:val="22"/>
        </w:rPr>
      </w:pPr>
    </w:p>
    <w:p w14:paraId="701BCB8C" w14:textId="77777777" w:rsidR="00A93D45" w:rsidRPr="00365FEE" w:rsidRDefault="00A93D45" w:rsidP="000F7E90">
      <w:pPr>
        <w:pStyle w:val="Title"/>
        <w:rPr>
          <w:ins w:id="5" w:author="Devayani" w:date="2018-05-30T09:44:00Z"/>
          <w:sz w:val="22"/>
        </w:rPr>
      </w:pPr>
    </w:p>
    <w:p w14:paraId="755CBB7B" w14:textId="77777777" w:rsidR="00A93D45" w:rsidRPr="004B2981" w:rsidRDefault="00A93D45" w:rsidP="00713C11">
      <w:pPr>
        <w:pStyle w:val="Title"/>
        <w:rPr>
          <w:ins w:id="6" w:author="Devayani" w:date="2018-05-30T09:44:00Z"/>
          <w:sz w:val="22"/>
        </w:rPr>
      </w:pPr>
    </w:p>
    <w:p w14:paraId="0191672E" w14:textId="77777777" w:rsidR="00A93D45" w:rsidRPr="004B2981" w:rsidRDefault="00A93D45" w:rsidP="00953C71">
      <w:pPr>
        <w:pStyle w:val="Title"/>
        <w:rPr>
          <w:ins w:id="7" w:author="Devayani" w:date="2018-05-30T09:44:00Z"/>
          <w:sz w:val="22"/>
        </w:rPr>
      </w:pPr>
    </w:p>
    <w:p w14:paraId="42300F2D" w14:textId="77777777" w:rsidR="00A93D45" w:rsidRPr="00906E18" w:rsidRDefault="00A93D45" w:rsidP="00953C71">
      <w:pPr>
        <w:pStyle w:val="Title"/>
        <w:rPr>
          <w:ins w:id="8" w:author="Devayani" w:date="2018-05-30T09:44:00Z"/>
          <w:sz w:val="22"/>
        </w:rPr>
      </w:pPr>
    </w:p>
    <w:p w14:paraId="48C3056B" w14:textId="77777777" w:rsidR="00A93D45" w:rsidRPr="00A630A1" w:rsidRDefault="00A93D45" w:rsidP="00953C71">
      <w:pPr>
        <w:pStyle w:val="Title"/>
        <w:rPr>
          <w:ins w:id="9" w:author="Devayani" w:date="2018-05-30T09:44:00Z"/>
          <w:sz w:val="22"/>
        </w:rPr>
      </w:pPr>
    </w:p>
    <w:p w14:paraId="7CB3B787" w14:textId="77777777" w:rsidR="00A93D45" w:rsidRPr="009A3587" w:rsidRDefault="00A93D45" w:rsidP="00953C71">
      <w:pPr>
        <w:pStyle w:val="Title"/>
        <w:rPr>
          <w:ins w:id="10" w:author="Devayani" w:date="2018-05-30T09:44:00Z"/>
          <w:sz w:val="22"/>
        </w:rPr>
      </w:pPr>
    </w:p>
    <w:p w14:paraId="1594B832" w14:textId="77777777" w:rsidR="00A93D45" w:rsidRPr="00346178" w:rsidRDefault="00A93D45" w:rsidP="00953C71">
      <w:pPr>
        <w:pStyle w:val="Title"/>
        <w:rPr>
          <w:ins w:id="11" w:author="Devayani" w:date="2018-05-30T09:44:00Z"/>
          <w:sz w:val="22"/>
        </w:rPr>
      </w:pPr>
    </w:p>
    <w:p w14:paraId="056B1D46" w14:textId="77777777" w:rsidR="00A93D45" w:rsidRPr="00346178" w:rsidRDefault="00A93D45" w:rsidP="00E35ED6">
      <w:pPr>
        <w:pStyle w:val="Title"/>
        <w:rPr>
          <w:ins w:id="12" w:author="Devayani" w:date="2018-05-30T09:44:00Z"/>
          <w:sz w:val="22"/>
        </w:rPr>
      </w:pPr>
    </w:p>
    <w:p w14:paraId="794EC85D" w14:textId="77777777" w:rsidR="00A93D45" w:rsidRPr="00346178" w:rsidRDefault="00A93D45" w:rsidP="00E35ED6">
      <w:pPr>
        <w:pStyle w:val="Title"/>
        <w:rPr>
          <w:ins w:id="13" w:author="Devayani" w:date="2018-05-30T09:44:00Z"/>
          <w:sz w:val="22"/>
        </w:rPr>
      </w:pPr>
    </w:p>
    <w:p w14:paraId="5E6991FE" w14:textId="77777777" w:rsidR="00A93D45" w:rsidRPr="00346178" w:rsidRDefault="00A93D45" w:rsidP="00E35ED6">
      <w:pPr>
        <w:pStyle w:val="Title"/>
        <w:rPr>
          <w:ins w:id="14" w:author="Devayani" w:date="2018-05-30T09:44:00Z"/>
          <w:sz w:val="22"/>
        </w:rPr>
      </w:pPr>
    </w:p>
    <w:p w14:paraId="1312A102" w14:textId="77777777" w:rsidR="00A93D45" w:rsidRPr="00346178" w:rsidRDefault="00A93D45" w:rsidP="00E35ED6">
      <w:pPr>
        <w:pStyle w:val="Title"/>
        <w:rPr>
          <w:ins w:id="15" w:author="Devayani" w:date="2018-05-30T09:44:00Z"/>
          <w:sz w:val="22"/>
        </w:rPr>
      </w:pPr>
    </w:p>
    <w:p w14:paraId="4CB77423" w14:textId="77777777" w:rsidR="00A93D45" w:rsidRPr="00346178" w:rsidRDefault="00A93D45" w:rsidP="00C84478">
      <w:pPr>
        <w:pStyle w:val="Title"/>
        <w:rPr>
          <w:ins w:id="16" w:author="Devayani" w:date="2018-05-30T09:44:00Z"/>
          <w:sz w:val="22"/>
        </w:rPr>
      </w:pPr>
    </w:p>
    <w:p w14:paraId="34EF3536" w14:textId="77777777" w:rsidR="00A93D45" w:rsidRPr="00346178" w:rsidRDefault="00A93D45" w:rsidP="00C84478">
      <w:pPr>
        <w:pStyle w:val="Title"/>
        <w:rPr>
          <w:ins w:id="17" w:author="Devayani" w:date="2018-05-30T09:44:00Z"/>
          <w:sz w:val="22"/>
        </w:rPr>
      </w:pPr>
    </w:p>
    <w:p w14:paraId="57D931EE" w14:textId="77777777" w:rsidR="00A93D45" w:rsidRPr="00346178" w:rsidRDefault="00A93D45" w:rsidP="00C40619">
      <w:pPr>
        <w:pStyle w:val="Title"/>
        <w:rPr>
          <w:ins w:id="18" w:author="Devayani" w:date="2018-05-30T09:44:00Z"/>
          <w:sz w:val="22"/>
        </w:rPr>
      </w:pPr>
    </w:p>
    <w:p w14:paraId="425D6515" w14:textId="77777777" w:rsidR="00A93D45" w:rsidRPr="00346178" w:rsidRDefault="00A93D45" w:rsidP="0015690F">
      <w:pPr>
        <w:pStyle w:val="Title"/>
        <w:rPr>
          <w:ins w:id="19" w:author="Devayani" w:date="2018-05-30T09:44:00Z"/>
          <w:sz w:val="22"/>
        </w:rPr>
      </w:pPr>
    </w:p>
    <w:p w14:paraId="13FBA681" w14:textId="77777777" w:rsidR="00A93D45" w:rsidRPr="00346178" w:rsidRDefault="00A93D45" w:rsidP="0010648F">
      <w:pPr>
        <w:pStyle w:val="Title"/>
        <w:rPr>
          <w:ins w:id="20" w:author="Devayani" w:date="2018-05-30T09:44:00Z"/>
          <w:sz w:val="22"/>
        </w:rPr>
      </w:pPr>
    </w:p>
    <w:p w14:paraId="382F6E77" w14:textId="77777777" w:rsidR="00A93D45" w:rsidRPr="00346178" w:rsidRDefault="00A93D45" w:rsidP="00273C44">
      <w:pPr>
        <w:pStyle w:val="Title"/>
        <w:rPr>
          <w:ins w:id="21" w:author="Devayani" w:date="2018-05-30T09:44:00Z"/>
          <w:sz w:val="22"/>
        </w:rPr>
      </w:pPr>
    </w:p>
    <w:p w14:paraId="0EADAFA3" w14:textId="77777777" w:rsidR="00A93D45" w:rsidRPr="00346178" w:rsidRDefault="00A93D45" w:rsidP="00027D79">
      <w:pPr>
        <w:pStyle w:val="Title"/>
        <w:rPr>
          <w:ins w:id="22" w:author="Devayani" w:date="2018-05-30T09:44:00Z"/>
          <w:sz w:val="22"/>
        </w:rPr>
      </w:pPr>
    </w:p>
    <w:p w14:paraId="3837C2FA" w14:textId="77777777" w:rsidR="00D66485" w:rsidRPr="00346178" w:rsidDel="00D26B09" w:rsidRDefault="00D66485" w:rsidP="00027D79">
      <w:pPr>
        <w:pStyle w:val="Title"/>
        <w:rPr>
          <w:del w:id="23" w:author="Devayani" w:date="2018-05-30T11:31:00Z"/>
          <w:sz w:val="22"/>
        </w:rPr>
      </w:pPr>
      <w:r w:rsidRPr="00346178">
        <w:rPr>
          <w:sz w:val="22"/>
        </w:rPr>
        <w:t>SUMMARY OF PRODUCT CHARACTERISTICS</w:t>
      </w:r>
    </w:p>
    <w:p w14:paraId="4E3FC497" w14:textId="77777777" w:rsidR="00D66485" w:rsidRPr="00346178" w:rsidRDefault="00D66485" w:rsidP="00346178">
      <w:pPr>
        <w:pStyle w:val="Title"/>
        <w:rPr>
          <w:sz w:val="22"/>
        </w:rPr>
      </w:pPr>
    </w:p>
    <w:p w14:paraId="7F65B18A" w14:textId="77777777" w:rsidR="00D66485" w:rsidRPr="00346178" w:rsidDel="00A93D45" w:rsidRDefault="00A93D45" w:rsidP="00346178">
      <w:pPr>
        <w:keepNext/>
        <w:rPr>
          <w:del w:id="24" w:author="Devayani" w:date="2018-05-30T09:45:00Z"/>
          <w:sz w:val="22"/>
        </w:rPr>
      </w:pPr>
      <w:ins w:id="25" w:author="Devayani" w:date="2018-05-30T09:43:00Z">
        <w:r w:rsidRPr="00A94BCD">
          <w:rPr>
            <w:sz w:val="22"/>
          </w:rPr>
          <w:br w:type="page"/>
        </w:r>
      </w:ins>
    </w:p>
    <w:p w14:paraId="7B58EF6B" w14:textId="77777777" w:rsidR="00D66485" w:rsidRPr="00346178" w:rsidDel="00A93D45" w:rsidRDefault="00D66485" w:rsidP="00346178">
      <w:pPr>
        <w:keepNext/>
        <w:rPr>
          <w:del w:id="26" w:author="Devayani" w:date="2018-05-30T09:45:00Z"/>
          <w:sz w:val="22"/>
        </w:rPr>
      </w:pPr>
      <w:del w:id="27" w:author="Devayani" w:date="2018-05-30T09:45:00Z">
        <w:r w:rsidRPr="00346178" w:rsidDel="00A93D45">
          <w:rPr>
            <w:sz w:val="22"/>
          </w:rPr>
          <w:delText>Product Summary</w:delText>
        </w:r>
      </w:del>
    </w:p>
    <w:p w14:paraId="1DE5D87B" w14:textId="77777777" w:rsidR="00D66485" w:rsidRPr="00346178" w:rsidDel="00C40619" w:rsidRDefault="00D66485" w:rsidP="00346178">
      <w:pPr>
        <w:keepNext/>
        <w:rPr>
          <w:del w:id="28" w:author="Devayani" w:date="2018-05-30T11:10:00Z"/>
          <w:sz w:val="22"/>
        </w:rPr>
      </w:pPr>
    </w:p>
    <w:p w14:paraId="15AE9CDC" w14:textId="77777777" w:rsidR="00D66485" w:rsidRPr="00346178" w:rsidRDefault="00D66485" w:rsidP="00346178">
      <w:pPr>
        <w:keepNext/>
        <w:rPr>
          <w:b/>
          <w:sz w:val="22"/>
        </w:rPr>
      </w:pPr>
      <w:r w:rsidRPr="00346178">
        <w:rPr>
          <w:b/>
          <w:sz w:val="22"/>
        </w:rPr>
        <w:t>1.</w:t>
      </w:r>
      <w:r w:rsidRPr="00346178">
        <w:rPr>
          <w:b/>
          <w:sz w:val="22"/>
        </w:rPr>
        <w:tab/>
      </w:r>
      <w:ins w:id="29" w:author="Devayani" w:date="2018-05-30T09:45:00Z">
        <w:r w:rsidR="00A93D45" w:rsidRPr="00A94BCD">
          <w:rPr>
            <w:b/>
            <w:sz w:val="22"/>
          </w:rPr>
          <w:t xml:space="preserve">NAME OF THE MEDICINAL PRODUCT </w:t>
        </w:r>
      </w:ins>
      <w:del w:id="30" w:author="Devayani" w:date="2018-05-30T09:45:00Z">
        <w:r w:rsidRPr="00346178" w:rsidDel="00A93D45">
          <w:rPr>
            <w:b/>
            <w:sz w:val="22"/>
          </w:rPr>
          <w:delText>Trade Name of the Medicinal Product</w:delText>
        </w:r>
      </w:del>
    </w:p>
    <w:p w14:paraId="66C463E9" w14:textId="77777777" w:rsidR="00D66485" w:rsidRPr="00346178" w:rsidRDefault="00D66485" w:rsidP="00346178">
      <w:pPr>
        <w:keepNext/>
        <w:rPr>
          <w:sz w:val="22"/>
        </w:rPr>
      </w:pPr>
    </w:p>
    <w:p w14:paraId="1739C022" w14:textId="77777777" w:rsidR="00D66485" w:rsidRPr="00346178" w:rsidRDefault="00D66485" w:rsidP="00346178">
      <w:pPr>
        <w:rPr>
          <w:sz w:val="22"/>
        </w:rPr>
      </w:pPr>
      <w:r w:rsidRPr="00346178">
        <w:rPr>
          <w:sz w:val="22"/>
        </w:rPr>
        <w:t>Caverject</w:t>
      </w:r>
      <w:del w:id="31" w:author="Devayani" w:date="2018-06-15T14:21:00Z">
        <w:r w:rsidRPr="00346178" w:rsidDel="00B66614">
          <w:rPr>
            <w:sz w:val="22"/>
            <w:vertAlign w:val="superscript"/>
          </w:rPr>
          <w:delText>®</w:delText>
        </w:r>
      </w:del>
      <w:r w:rsidRPr="00346178">
        <w:rPr>
          <w:sz w:val="22"/>
        </w:rPr>
        <w:t xml:space="preserve"> Dual Chamber 20 micrograms</w:t>
      </w:r>
      <w:del w:id="32" w:author="Devayani" w:date="2018-06-15T14:39:00Z">
        <w:r w:rsidRPr="00346178" w:rsidDel="00107C4E">
          <w:rPr>
            <w:sz w:val="22"/>
          </w:rPr>
          <w:delText>,</w:delText>
        </w:r>
      </w:del>
      <w:r w:rsidRPr="00346178">
        <w:rPr>
          <w:sz w:val="22"/>
        </w:rPr>
        <w:t xml:space="preserve"> </w:t>
      </w:r>
      <w:del w:id="33" w:author="Devayani" w:date="2018-05-30T09:47:00Z">
        <w:r w:rsidRPr="00346178" w:rsidDel="00A93D45">
          <w:rPr>
            <w:sz w:val="22"/>
          </w:rPr>
          <w:delText>P</w:delText>
        </w:r>
      </w:del>
      <w:ins w:id="34" w:author="Devayani" w:date="2018-05-30T09:47:00Z">
        <w:r w:rsidR="00A93D45" w:rsidRPr="00A94BCD">
          <w:rPr>
            <w:sz w:val="22"/>
          </w:rPr>
          <w:t>p</w:t>
        </w:r>
      </w:ins>
      <w:r w:rsidRPr="00346178">
        <w:rPr>
          <w:sz w:val="22"/>
        </w:rPr>
        <w:t>owder and solvent for solution for injection</w:t>
      </w:r>
    </w:p>
    <w:p w14:paraId="1D8C8DB4" w14:textId="77777777" w:rsidR="00D66485" w:rsidRPr="00A94BCD" w:rsidRDefault="00D66485" w:rsidP="00A93D45">
      <w:pPr>
        <w:pStyle w:val="Footer"/>
        <w:tabs>
          <w:tab w:val="clear" w:pos="4536"/>
          <w:tab w:val="clear" w:pos="9072"/>
        </w:tabs>
        <w:rPr>
          <w:ins w:id="35" w:author="Devayani" w:date="2018-05-30T09:45:00Z"/>
          <w:rFonts w:ascii="Times New Roman" w:hAnsi="Times New Roman"/>
          <w:sz w:val="22"/>
          <w:lang w:val="en-GB"/>
        </w:rPr>
      </w:pPr>
    </w:p>
    <w:p w14:paraId="3424F275" w14:textId="77777777" w:rsidR="00A93D45" w:rsidRPr="00346178" w:rsidRDefault="00A93D45" w:rsidP="00A93D45">
      <w:pPr>
        <w:pStyle w:val="Footer"/>
        <w:tabs>
          <w:tab w:val="clear" w:pos="4536"/>
          <w:tab w:val="clear" w:pos="9072"/>
        </w:tabs>
        <w:rPr>
          <w:rFonts w:ascii="Times New Roman" w:hAnsi="Times New Roman"/>
          <w:sz w:val="22"/>
          <w:lang w:val="en-GB"/>
        </w:rPr>
      </w:pPr>
    </w:p>
    <w:p w14:paraId="08763199" w14:textId="77777777" w:rsidR="00287C0D" w:rsidRPr="00346178" w:rsidRDefault="00287C0D" w:rsidP="00346178">
      <w:pPr>
        <w:keepNext/>
        <w:rPr>
          <w:b/>
          <w:sz w:val="22"/>
        </w:rPr>
      </w:pPr>
      <w:r w:rsidRPr="0066798B">
        <w:rPr>
          <w:b/>
          <w:sz w:val="22"/>
        </w:rPr>
        <w:t>2.</w:t>
      </w:r>
      <w:r w:rsidRPr="0066798B">
        <w:rPr>
          <w:b/>
          <w:sz w:val="22"/>
        </w:rPr>
        <w:tab/>
      </w:r>
      <w:ins w:id="36" w:author="Devayani" w:date="2018-05-25T10:09:00Z">
        <w:r w:rsidRPr="0066798B">
          <w:rPr>
            <w:b/>
            <w:sz w:val="22"/>
          </w:rPr>
          <w:t>QUALITATIVE AND QUANTITATIVE COMPOSITION</w:t>
        </w:r>
      </w:ins>
      <w:ins w:id="37" w:author="Devayani" w:date="2018-05-30T11:44:00Z">
        <w:r w:rsidRPr="0066798B">
          <w:rPr>
            <w:b/>
            <w:sz w:val="22"/>
          </w:rPr>
          <w:t xml:space="preserve"> </w:t>
        </w:r>
      </w:ins>
      <w:del w:id="38" w:author="Devayani" w:date="2018-05-25T10:14:00Z">
        <w:r w:rsidRPr="00346178" w:rsidDel="00DC3FAF">
          <w:rPr>
            <w:b/>
            <w:sz w:val="22"/>
          </w:rPr>
          <w:delText>Qualitative and Quantitative Composition</w:delText>
        </w:r>
      </w:del>
    </w:p>
    <w:p w14:paraId="39596BD0" w14:textId="77777777" w:rsidR="00D66485" w:rsidRPr="00346178" w:rsidRDefault="00D66485" w:rsidP="00346178">
      <w:pPr>
        <w:keepNext/>
        <w:rPr>
          <w:sz w:val="22"/>
        </w:rPr>
      </w:pPr>
    </w:p>
    <w:p w14:paraId="3689CB00" w14:textId="77777777" w:rsidR="00D66485" w:rsidRPr="00A94BCD" w:rsidRDefault="00D66485" w:rsidP="00346178">
      <w:pPr>
        <w:pStyle w:val="BodyTextIndent"/>
        <w:ind w:left="0"/>
        <w:rPr>
          <w:ins w:id="39" w:author="Devayani" w:date="2018-05-30T09:49:00Z"/>
          <w:sz w:val="22"/>
          <w:lang w:val="en-GB"/>
        </w:rPr>
      </w:pPr>
      <w:r w:rsidRPr="00346178">
        <w:rPr>
          <w:sz w:val="22"/>
          <w:lang w:val="en-GB"/>
        </w:rPr>
        <w:t>Each 0.5</w:t>
      </w:r>
      <w:ins w:id="40" w:author="Devayani" w:date="2018-05-30T11:36:00Z">
        <w:r w:rsidR="00027D79" w:rsidRPr="00A94BCD">
          <w:rPr>
            <w:sz w:val="22"/>
            <w:lang w:val="en-GB"/>
          </w:rPr>
          <w:t> </w:t>
        </w:r>
      </w:ins>
      <w:del w:id="41" w:author="Devayani" w:date="2018-05-30T11:36:00Z">
        <w:r w:rsidRPr="00346178" w:rsidDel="00027D79">
          <w:rPr>
            <w:sz w:val="22"/>
            <w:lang w:val="en-GB"/>
          </w:rPr>
          <w:delText xml:space="preserve"> </w:delText>
        </w:r>
      </w:del>
      <w:r w:rsidRPr="00346178">
        <w:rPr>
          <w:sz w:val="22"/>
          <w:lang w:val="en-GB"/>
        </w:rPr>
        <w:t>ml cartridge delivers a maximum dose of 20 micrograms of alprostadil.</w:t>
      </w:r>
    </w:p>
    <w:p w14:paraId="5F3DA0EE" w14:textId="77777777" w:rsidR="00FB57B9" w:rsidRPr="00A94BCD" w:rsidRDefault="00FB57B9" w:rsidP="00346178">
      <w:pPr>
        <w:pStyle w:val="BodyTextIndent"/>
        <w:ind w:left="0"/>
        <w:rPr>
          <w:ins w:id="42" w:author="Devayani" w:date="2018-05-30T09:49:00Z"/>
          <w:sz w:val="22"/>
          <w:lang w:val="en-GB"/>
        </w:rPr>
      </w:pPr>
    </w:p>
    <w:p w14:paraId="5A53B3CF" w14:textId="77777777" w:rsidR="00107C4E" w:rsidRDefault="00FB57B9" w:rsidP="00346178">
      <w:pPr>
        <w:pStyle w:val="BodyTextIndent"/>
        <w:ind w:left="0"/>
        <w:rPr>
          <w:ins w:id="43" w:author="Devayani" w:date="2018-06-15T14:39:00Z"/>
          <w:sz w:val="22"/>
          <w:szCs w:val="22"/>
          <w:u w:val="single"/>
          <w:lang w:val="en-GB"/>
        </w:rPr>
      </w:pPr>
      <w:ins w:id="44" w:author="keljia" w:date="2013-11-26T22:01:00Z">
        <w:r w:rsidRPr="00346178">
          <w:rPr>
            <w:sz w:val="22"/>
            <w:szCs w:val="22"/>
            <w:u w:val="single"/>
            <w:lang w:val="en-GB"/>
          </w:rPr>
          <w:t>Excipient</w:t>
        </w:r>
      </w:ins>
      <w:ins w:id="45" w:author="keljia" w:date="2013-11-27T11:09:00Z">
        <w:r w:rsidRPr="00346178">
          <w:rPr>
            <w:sz w:val="22"/>
            <w:szCs w:val="22"/>
            <w:u w:val="single"/>
            <w:lang w:val="en-GB"/>
          </w:rPr>
          <w:t>s</w:t>
        </w:r>
      </w:ins>
      <w:ins w:id="46" w:author="keljia" w:date="2013-11-26T22:01:00Z">
        <w:r w:rsidRPr="00346178">
          <w:rPr>
            <w:sz w:val="22"/>
            <w:szCs w:val="22"/>
            <w:u w:val="single"/>
            <w:lang w:val="en-GB"/>
          </w:rPr>
          <w:t xml:space="preserve"> with known effect</w:t>
        </w:r>
      </w:ins>
    </w:p>
    <w:p w14:paraId="5825F4DF" w14:textId="77777777" w:rsidR="00FB57B9" w:rsidRPr="00346178" w:rsidRDefault="00FB57B9" w:rsidP="00346178">
      <w:pPr>
        <w:pStyle w:val="BodyTextIndent"/>
        <w:ind w:left="0"/>
        <w:rPr>
          <w:ins w:id="47" w:author="timoneym" w:date="2013-12-18T14:11:00Z"/>
          <w:sz w:val="22"/>
          <w:szCs w:val="22"/>
          <w:lang w:val="en-GB"/>
        </w:rPr>
      </w:pPr>
      <w:ins w:id="48" w:author="keljia" w:date="2013-11-26T22:01:00Z">
        <w:del w:id="49" w:author="Blackburn, Anita" w:date="2018-05-15T14:14:00Z">
          <w:r w:rsidRPr="00346178" w:rsidDel="0078327D">
            <w:rPr>
              <w:sz w:val="22"/>
              <w:szCs w:val="22"/>
              <w:lang w:val="en-GB"/>
            </w:rPr>
            <w:delText>:</w:delText>
          </w:r>
        </w:del>
      </w:ins>
    </w:p>
    <w:p w14:paraId="433005B3" w14:textId="77777777" w:rsidR="00FB57B9" w:rsidRPr="00346178" w:rsidDel="00295B7E" w:rsidRDefault="00FB57B9" w:rsidP="00277560">
      <w:pPr>
        <w:pStyle w:val="BodyTextIndent"/>
        <w:ind w:left="0"/>
        <w:rPr>
          <w:ins w:id="50" w:author="timoneym" w:date="2013-12-18T14:09:00Z"/>
          <w:del w:id="51" w:author="Blackburn, Anita" w:date="2018-05-22T09:46:00Z"/>
          <w:sz w:val="22"/>
          <w:szCs w:val="22"/>
          <w:lang w:val="en-GB"/>
        </w:rPr>
      </w:pPr>
    </w:p>
    <w:p w14:paraId="24577314" w14:textId="77777777" w:rsidR="00FB57B9" w:rsidRPr="00A94BCD" w:rsidDel="00824168" w:rsidRDefault="00FB57B9" w:rsidP="00346178">
      <w:pPr>
        <w:jc w:val="both"/>
        <w:rPr>
          <w:ins w:id="52" w:author="timoneym" w:date="2013-12-18T14:17:00Z"/>
          <w:del w:id="53" w:author="Blackburn, Anita" w:date="2018-05-17T18:06:00Z"/>
          <w:sz w:val="22"/>
          <w:szCs w:val="22"/>
        </w:rPr>
      </w:pPr>
      <w:ins w:id="54" w:author="timoneym" w:date="2013-12-18T14:09:00Z">
        <w:del w:id="55" w:author="Blackburn, Anita" w:date="2018-05-17T18:06:00Z">
          <w:r w:rsidRPr="00A94BCD" w:rsidDel="00824168">
            <w:rPr>
              <w:sz w:val="22"/>
              <w:szCs w:val="22"/>
            </w:rPr>
            <w:delText>Benzyl alcohol</w:delText>
          </w:r>
        </w:del>
      </w:ins>
      <w:ins w:id="56" w:author="timoneym" w:date="2013-12-18T14:11:00Z">
        <w:del w:id="57" w:author="Blackburn, Anita" w:date="2018-05-17T18:06:00Z">
          <w:r w:rsidRPr="00A94BCD" w:rsidDel="00824168">
            <w:rPr>
              <w:sz w:val="22"/>
              <w:szCs w:val="22"/>
            </w:rPr>
            <w:delText>:</w:delText>
          </w:r>
        </w:del>
      </w:ins>
    </w:p>
    <w:p w14:paraId="49E691F1" w14:textId="77777777" w:rsidR="00FB57B9" w:rsidRPr="00365FEE" w:rsidRDefault="00FB57B9" w:rsidP="00346178">
      <w:pPr>
        <w:jc w:val="both"/>
        <w:rPr>
          <w:ins w:id="58" w:author="Blackburn, Anita" w:date="2018-05-17T18:06:00Z"/>
          <w:sz w:val="22"/>
          <w:szCs w:val="22"/>
        </w:rPr>
      </w:pPr>
      <w:ins w:id="59" w:author="timoneym" w:date="2013-12-18T14:25:00Z">
        <w:del w:id="60" w:author="Blackburn, Anita" w:date="2018-05-17T18:06:00Z">
          <w:r w:rsidRPr="00A94BCD" w:rsidDel="00824168">
            <w:rPr>
              <w:sz w:val="22"/>
              <w:szCs w:val="22"/>
            </w:rPr>
            <w:delText xml:space="preserve">Each 0.5 ml cartridge </w:delText>
          </w:r>
        </w:del>
      </w:ins>
      <w:ins w:id="61" w:author="timoneym" w:date="2013-12-18T14:11:00Z">
        <w:del w:id="62" w:author="Blackburn, Anita" w:date="2018-05-17T18:06:00Z">
          <w:r w:rsidRPr="00A94BCD" w:rsidDel="00824168">
            <w:rPr>
              <w:sz w:val="22"/>
              <w:szCs w:val="22"/>
            </w:rPr>
            <w:delText>contains 8.9</w:delText>
          </w:r>
        </w:del>
      </w:ins>
      <w:ins w:id="63" w:author="timoneym" w:date="2013-12-18T14:28:00Z">
        <w:del w:id="64" w:author="Blackburn, Anita" w:date="2018-05-17T18:06:00Z">
          <w:r w:rsidRPr="00287C0D" w:rsidDel="00824168">
            <w:rPr>
              <w:sz w:val="22"/>
              <w:szCs w:val="22"/>
            </w:rPr>
            <w:delText xml:space="preserve"> </w:delText>
          </w:r>
        </w:del>
      </w:ins>
      <w:ins w:id="65" w:author="timoneym" w:date="2013-12-18T14:11:00Z">
        <w:del w:id="66" w:author="Blackburn, Anita" w:date="2018-05-17T18:06:00Z">
          <w:r w:rsidRPr="00B66614" w:rsidDel="00824168">
            <w:rPr>
              <w:sz w:val="22"/>
              <w:szCs w:val="22"/>
            </w:rPr>
            <w:delText>mg/ml of be</w:delText>
          </w:r>
        </w:del>
      </w:ins>
      <w:ins w:id="67" w:author="timoneym" w:date="2013-12-18T14:12:00Z">
        <w:del w:id="68" w:author="Blackburn, Anita" w:date="2018-05-17T18:06:00Z">
          <w:r w:rsidRPr="00B66614" w:rsidDel="00824168">
            <w:rPr>
              <w:sz w:val="22"/>
              <w:szCs w:val="22"/>
            </w:rPr>
            <w:delText>n</w:delText>
          </w:r>
        </w:del>
      </w:ins>
      <w:ins w:id="69" w:author="timoneym" w:date="2013-12-18T14:11:00Z">
        <w:del w:id="70" w:author="Blackburn, Anita" w:date="2018-05-17T18:06:00Z">
          <w:r w:rsidRPr="00B66614" w:rsidDel="00824168">
            <w:rPr>
              <w:sz w:val="22"/>
              <w:szCs w:val="22"/>
            </w:rPr>
            <w:delText>zyl alcohol.</w:delText>
          </w:r>
        </w:del>
      </w:ins>
      <w:ins w:id="71" w:author="Blackburn, Anita" w:date="2018-05-17T18:06:00Z">
        <w:r w:rsidRPr="00B66614">
          <w:rPr>
            <w:sz w:val="22"/>
            <w:szCs w:val="22"/>
          </w:rPr>
          <w:t>B</w:t>
        </w:r>
        <w:r w:rsidRPr="00365FEE">
          <w:rPr>
            <w:sz w:val="22"/>
            <w:szCs w:val="22"/>
          </w:rPr>
          <w:t>enzyl alcohol 8.9 mg/ml.</w:t>
        </w:r>
      </w:ins>
    </w:p>
    <w:p w14:paraId="2D79B5ED" w14:textId="77777777" w:rsidR="00FB57B9" w:rsidRPr="00287C0D" w:rsidRDefault="00FB57B9" w:rsidP="00346178">
      <w:pPr>
        <w:jc w:val="both"/>
        <w:rPr>
          <w:ins w:id="72" w:author="timoneym" w:date="2013-12-18T14:11:00Z"/>
          <w:sz w:val="22"/>
          <w:szCs w:val="22"/>
        </w:rPr>
      </w:pPr>
      <w:ins w:id="73" w:author="Blackburn, Anita" w:date="2018-05-17T18:07:00Z">
        <w:r w:rsidRPr="004B2981">
          <w:rPr>
            <w:sz w:val="22"/>
            <w:szCs w:val="22"/>
          </w:rPr>
          <w:t>Sodium citrate, sodium hydroxide (sodium 0.034 mg/ml)</w:t>
        </w:r>
      </w:ins>
      <w:ins w:id="74" w:author="Devayani" w:date="2018-06-06T10:01:00Z">
        <w:r w:rsidR="00A94BCD">
          <w:rPr>
            <w:sz w:val="22"/>
            <w:szCs w:val="22"/>
          </w:rPr>
          <w:t>.</w:t>
        </w:r>
      </w:ins>
    </w:p>
    <w:p w14:paraId="314503BD" w14:textId="77777777" w:rsidR="00FB57B9" w:rsidRPr="00B66614" w:rsidDel="00295B7E" w:rsidRDefault="00FB57B9" w:rsidP="00FB57B9">
      <w:pPr>
        <w:pStyle w:val="BodyTextIndent"/>
        <w:rPr>
          <w:ins w:id="75" w:author="timoneym" w:date="2013-12-18T14:11:00Z"/>
          <w:del w:id="76" w:author="Blackburn, Anita" w:date="2018-05-22T09:46:00Z"/>
          <w:sz w:val="22"/>
          <w:szCs w:val="22"/>
          <w:lang w:val="en-GB"/>
        </w:rPr>
      </w:pPr>
    </w:p>
    <w:p w14:paraId="3FAD3DCE" w14:textId="77777777" w:rsidR="00FB57B9" w:rsidRPr="004B2981" w:rsidDel="00824168" w:rsidRDefault="00FB57B9" w:rsidP="00FB57B9">
      <w:pPr>
        <w:pStyle w:val="NormalWeb"/>
        <w:rPr>
          <w:ins w:id="77" w:author="timoneym" w:date="2013-12-18T14:17:00Z"/>
          <w:del w:id="78" w:author="Blackburn, Anita" w:date="2018-05-17T18:08:00Z"/>
          <w:sz w:val="22"/>
          <w:szCs w:val="22"/>
        </w:rPr>
      </w:pPr>
      <w:ins w:id="79" w:author="timoneym" w:date="2013-12-18T14:11:00Z">
        <w:del w:id="80" w:author="Blackburn, Anita" w:date="2018-05-17T18:08:00Z">
          <w:r w:rsidRPr="00365FEE" w:rsidDel="00824168">
            <w:rPr>
              <w:sz w:val="22"/>
              <w:szCs w:val="22"/>
            </w:rPr>
            <w:delText>Sodium:</w:delText>
          </w:r>
        </w:del>
      </w:ins>
    </w:p>
    <w:p w14:paraId="7428E0FF" w14:textId="77777777" w:rsidR="00FB57B9" w:rsidRPr="00346178" w:rsidDel="00824168" w:rsidRDefault="00FB57B9" w:rsidP="00FB57B9">
      <w:pPr>
        <w:pStyle w:val="NormalWeb"/>
        <w:rPr>
          <w:ins w:id="81" w:author="timoneym" w:date="2013-12-18T14:16:00Z"/>
          <w:del w:id="82" w:author="Blackburn, Anita" w:date="2018-05-17T18:08:00Z"/>
          <w:sz w:val="22"/>
          <w:szCs w:val="22"/>
        </w:rPr>
      </w:pPr>
      <w:ins w:id="83" w:author="timoneym" w:date="2013-12-18T14:20:00Z">
        <w:del w:id="84" w:author="Blackburn, Anita" w:date="2018-05-17T18:08:00Z">
          <w:r w:rsidRPr="004B2981" w:rsidDel="00824168">
            <w:rPr>
              <w:sz w:val="22"/>
              <w:szCs w:val="22"/>
            </w:rPr>
            <w:delText xml:space="preserve">Each </w:delText>
          </w:r>
        </w:del>
      </w:ins>
      <w:ins w:id="85" w:author="timoneym" w:date="2013-12-18T14:24:00Z">
        <w:del w:id="86" w:author="Blackburn, Anita" w:date="2018-05-17T18:08:00Z">
          <w:r w:rsidRPr="004B2981" w:rsidDel="00824168">
            <w:rPr>
              <w:sz w:val="22"/>
              <w:szCs w:val="22"/>
            </w:rPr>
            <w:delText xml:space="preserve">0.5 ml </w:delText>
          </w:r>
        </w:del>
      </w:ins>
      <w:ins w:id="87" w:author="timoneym" w:date="2013-12-18T14:20:00Z">
        <w:del w:id="88" w:author="Blackburn, Anita" w:date="2018-05-17T18:08:00Z">
          <w:r w:rsidRPr="00906E18" w:rsidDel="00824168">
            <w:rPr>
              <w:sz w:val="22"/>
              <w:szCs w:val="22"/>
            </w:rPr>
            <w:delText xml:space="preserve">cartridge </w:delText>
          </w:r>
        </w:del>
      </w:ins>
      <w:ins w:id="89" w:author="timoneym" w:date="2013-12-18T14:12:00Z">
        <w:del w:id="90" w:author="Blackburn, Anita" w:date="2018-05-17T18:08:00Z">
          <w:r w:rsidRPr="00906E18" w:rsidDel="00824168">
            <w:rPr>
              <w:sz w:val="22"/>
              <w:szCs w:val="22"/>
            </w:rPr>
            <w:delText xml:space="preserve">contains approximately </w:delText>
          </w:r>
        </w:del>
      </w:ins>
      <w:ins w:id="91" w:author="timoneym" w:date="2013-12-18T14:15:00Z">
        <w:del w:id="92" w:author="Blackburn, Anita" w:date="2018-05-17T18:08:00Z">
          <w:r w:rsidRPr="00A630A1" w:rsidDel="00824168">
            <w:rPr>
              <w:sz w:val="22"/>
              <w:szCs w:val="22"/>
            </w:rPr>
            <w:delText>0.017 m</w:delText>
          </w:r>
        </w:del>
      </w:ins>
      <w:ins w:id="93" w:author="timoneym" w:date="2013-12-19T15:24:00Z">
        <w:del w:id="94" w:author="Blackburn, Anita" w:date="2018-05-17T18:08:00Z">
          <w:r w:rsidRPr="00A630A1" w:rsidDel="00824168">
            <w:rPr>
              <w:sz w:val="22"/>
              <w:szCs w:val="22"/>
            </w:rPr>
            <w:delText>g</w:delText>
          </w:r>
        </w:del>
      </w:ins>
      <w:ins w:id="95" w:author="timoneym" w:date="2013-12-18T14:15:00Z">
        <w:del w:id="96" w:author="Blackburn, Anita" w:date="2018-05-17T18:08:00Z">
          <w:r w:rsidRPr="00A630A1" w:rsidDel="00824168">
            <w:rPr>
              <w:sz w:val="22"/>
              <w:szCs w:val="22"/>
            </w:rPr>
            <w:delText xml:space="preserve"> of sodium</w:delText>
          </w:r>
        </w:del>
      </w:ins>
      <w:ins w:id="97" w:author="timoneym" w:date="2013-12-18T14:23:00Z">
        <w:del w:id="98" w:author="Blackburn, Anita" w:date="2018-05-17T18:08:00Z">
          <w:r w:rsidRPr="00A630A1" w:rsidDel="00824168">
            <w:rPr>
              <w:sz w:val="22"/>
              <w:szCs w:val="22"/>
            </w:rPr>
            <w:delText>.</w:delText>
          </w:r>
        </w:del>
      </w:ins>
    </w:p>
    <w:p w14:paraId="5F4C9CAF" w14:textId="77777777" w:rsidR="00FB57B9" w:rsidRPr="00346178" w:rsidDel="00FB57B9" w:rsidRDefault="00FB57B9" w:rsidP="00346178">
      <w:pPr>
        <w:pStyle w:val="BodyTextIndent"/>
        <w:ind w:left="0"/>
        <w:rPr>
          <w:del w:id="99" w:author="Devayani" w:date="2018-05-30T09:50:00Z"/>
          <w:sz w:val="22"/>
          <w:lang w:val="en-GB"/>
        </w:rPr>
      </w:pPr>
      <w:ins w:id="100" w:author="timoneym" w:date="2013-12-18T14:20:00Z">
        <w:del w:id="101" w:author="Blackburn, Anita" w:date="2018-05-17T18:08:00Z">
          <w:r w:rsidRPr="00346178" w:rsidDel="00824168">
            <w:rPr>
              <w:sz w:val="22"/>
              <w:szCs w:val="22"/>
              <w:lang w:val="en-GB" w:eastAsia="en-GB"/>
            </w:rPr>
            <w:delText>This medicinal product contains less than 1 mmol sodium</w:delText>
          </w:r>
        </w:del>
      </w:ins>
      <w:ins w:id="102" w:author="timoneym" w:date="2013-12-20T16:40:00Z">
        <w:del w:id="103" w:author="Blackburn, Anita" w:date="2018-05-17T18:08:00Z">
          <w:r w:rsidRPr="00346178" w:rsidDel="00824168">
            <w:rPr>
              <w:sz w:val="22"/>
              <w:szCs w:val="22"/>
              <w:lang w:val="en-GB" w:eastAsia="en-GB"/>
            </w:rPr>
            <w:delText xml:space="preserve"> </w:delText>
          </w:r>
        </w:del>
      </w:ins>
      <w:ins w:id="104" w:author="timoneym" w:date="2013-12-18T14:20:00Z">
        <w:del w:id="105" w:author="Blackburn, Anita" w:date="2018-05-17T18:08:00Z">
          <w:r w:rsidRPr="00346178" w:rsidDel="00824168">
            <w:rPr>
              <w:sz w:val="22"/>
              <w:szCs w:val="22"/>
              <w:lang w:val="en-GB" w:eastAsia="en-GB"/>
            </w:rPr>
            <w:delText>(23 mg) per</w:delText>
          </w:r>
        </w:del>
      </w:ins>
      <w:ins w:id="106" w:author="timoneym" w:date="2013-12-18T14:21:00Z">
        <w:del w:id="107" w:author="Blackburn, Anita" w:date="2018-05-17T18:08:00Z">
          <w:r w:rsidRPr="00346178" w:rsidDel="00824168">
            <w:rPr>
              <w:sz w:val="22"/>
              <w:szCs w:val="22"/>
              <w:lang w:val="en-GB" w:eastAsia="en-GB"/>
            </w:rPr>
            <w:delText xml:space="preserve"> dose</w:delText>
          </w:r>
        </w:del>
      </w:ins>
      <w:ins w:id="108" w:author="timoneym" w:date="2013-12-18T14:20:00Z">
        <w:del w:id="109" w:author="Blackburn, Anita" w:date="2018-05-17T18:08:00Z">
          <w:r w:rsidRPr="00346178" w:rsidDel="00824168">
            <w:rPr>
              <w:sz w:val="22"/>
              <w:szCs w:val="22"/>
              <w:lang w:val="en-GB" w:eastAsia="en-GB"/>
            </w:rPr>
            <w:delText>, i.e. essentially ‘sodium- free’.</w:delText>
          </w:r>
        </w:del>
      </w:ins>
    </w:p>
    <w:p w14:paraId="1923BDC4" w14:textId="77777777" w:rsidR="00D66485" w:rsidRPr="00346178" w:rsidRDefault="00D66485" w:rsidP="00346178">
      <w:pPr>
        <w:pStyle w:val="BodyTextIndent"/>
        <w:ind w:left="0"/>
        <w:rPr>
          <w:strike/>
          <w:sz w:val="22"/>
          <w:lang w:val="en-GB"/>
        </w:rPr>
      </w:pPr>
    </w:p>
    <w:p w14:paraId="0B33DA07" w14:textId="77777777" w:rsidR="00D66485" w:rsidRPr="00346178" w:rsidRDefault="00D66485" w:rsidP="00346178">
      <w:pPr>
        <w:pStyle w:val="BodyTextIndent"/>
        <w:ind w:left="0"/>
        <w:rPr>
          <w:sz w:val="22"/>
          <w:lang w:val="en-GB"/>
        </w:rPr>
      </w:pPr>
      <w:r w:rsidRPr="00346178">
        <w:rPr>
          <w:sz w:val="22"/>
          <w:lang w:val="en-GB"/>
        </w:rPr>
        <w:t xml:space="preserve">For </w:t>
      </w:r>
      <w:r w:rsidR="00B04140" w:rsidRPr="00346178">
        <w:rPr>
          <w:sz w:val="22"/>
          <w:lang w:val="en-GB"/>
        </w:rPr>
        <w:t xml:space="preserve">the full list of </w:t>
      </w:r>
      <w:r w:rsidRPr="00346178">
        <w:rPr>
          <w:sz w:val="22"/>
          <w:lang w:val="en-GB"/>
        </w:rPr>
        <w:t>excipients</w:t>
      </w:r>
      <w:ins w:id="110" w:author="Devayani" w:date="2018-05-30T09:48:00Z">
        <w:r w:rsidR="00A93D45" w:rsidRPr="00A94BCD">
          <w:rPr>
            <w:sz w:val="22"/>
            <w:lang w:val="en-GB"/>
          </w:rPr>
          <w:t>,</w:t>
        </w:r>
      </w:ins>
      <w:r w:rsidRPr="00346178">
        <w:rPr>
          <w:sz w:val="22"/>
          <w:lang w:val="en-GB"/>
        </w:rPr>
        <w:t xml:space="preserve"> see </w:t>
      </w:r>
      <w:r w:rsidR="00B04140" w:rsidRPr="00346178">
        <w:rPr>
          <w:sz w:val="22"/>
          <w:lang w:val="en-GB"/>
        </w:rPr>
        <w:t xml:space="preserve">section </w:t>
      </w:r>
      <w:r w:rsidRPr="00346178">
        <w:rPr>
          <w:sz w:val="22"/>
          <w:lang w:val="en-GB"/>
        </w:rPr>
        <w:t>6.1</w:t>
      </w:r>
      <w:ins w:id="111" w:author="Devayani" w:date="2018-05-30T09:48:00Z">
        <w:r w:rsidR="00A93D45" w:rsidRPr="00A94BCD">
          <w:rPr>
            <w:sz w:val="22"/>
            <w:lang w:val="en-GB"/>
          </w:rPr>
          <w:t>.</w:t>
        </w:r>
      </w:ins>
    </w:p>
    <w:p w14:paraId="5F3FFF81" w14:textId="77777777" w:rsidR="00D66485" w:rsidRPr="00A94BCD" w:rsidRDefault="00D66485" w:rsidP="00A93D45">
      <w:pPr>
        <w:rPr>
          <w:ins w:id="112" w:author="Devayani" w:date="2018-05-30T09:46:00Z"/>
          <w:sz w:val="22"/>
        </w:rPr>
      </w:pPr>
    </w:p>
    <w:p w14:paraId="3539E436" w14:textId="77777777" w:rsidR="00A93D45" w:rsidRPr="00346178" w:rsidRDefault="00A93D45" w:rsidP="00A93D45">
      <w:pPr>
        <w:rPr>
          <w:sz w:val="22"/>
        </w:rPr>
      </w:pPr>
    </w:p>
    <w:p w14:paraId="08F4B81F" w14:textId="77777777" w:rsidR="00D66485" w:rsidRPr="00346178" w:rsidRDefault="00D66485" w:rsidP="00346178">
      <w:pPr>
        <w:keepNext/>
        <w:rPr>
          <w:b/>
          <w:sz w:val="22"/>
        </w:rPr>
      </w:pPr>
      <w:r w:rsidRPr="00346178">
        <w:rPr>
          <w:b/>
          <w:sz w:val="22"/>
        </w:rPr>
        <w:t>3.</w:t>
      </w:r>
      <w:r w:rsidRPr="00346178">
        <w:rPr>
          <w:b/>
          <w:sz w:val="22"/>
        </w:rPr>
        <w:tab/>
      </w:r>
      <w:ins w:id="113" w:author="Devayani" w:date="2018-05-30T11:11:00Z">
        <w:r w:rsidR="00C40619" w:rsidRPr="00A94BCD">
          <w:rPr>
            <w:b/>
            <w:sz w:val="22"/>
          </w:rPr>
          <w:t xml:space="preserve">PHARMACEUTICAL FORM </w:t>
        </w:r>
      </w:ins>
      <w:del w:id="114" w:author="Devayani" w:date="2018-05-30T11:11:00Z">
        <w:r w:rsidRPr="00346178" w:rsidDel="00C40619">
          <w:rPr>
            <w:b/>
            <w:sz w:val="22"/>
          </w:rPr>
          <w:delText>Pharmaceutical Form</w:delText>
        </w:r>
      </w:del>
    </w:p>
    <w:p w14:paraId="2F484232" w14:textId="77777777" w:rsidR="00D66485" w:rsidRPr="00346178" w:rsidRDefault="00D66485" w:rsidP="00346178">
      <w:pPr>
        <w:pStyle w:val="Footer"/>
        <w:keepNext/>
        <w:tabs>
          <w:tab w:val="clear" w:pos="4536"/>
          <w:tab w:val="clear" w:pos="9072"/>
        </w:tabs>
        <w:rPr>
          <w:rFonts w:ascii="Times New Roman" w:hAnsi="Times New Roman"/>
          <w:sz w:val="22"/>
          <w:lang w:val="en-GB"/>
        </w:rPr>
      </w:pPr>
    </w:p>
    <w:p w14:paraId="02205634" w14:textId="77777777" w:rsidR="00D66485" w:rsidRPr="00346178" w:rsidRDefault="00D66485" w:rsidP="00346178">
      <w:pPr>
        <w:rPr>
          <w:sz w:val="22"/>
        </w:rPr>
      </w:pPr>
      <w:r w:rsidRPr="00346178">
        <w:rPr>
          <w:sz w:val="22"/>
        </w:rPr>
        <w:t xml:space="preserve">Powder and solvent for solution for injection </w:t>
      </w:r>
    </w:p>
    <w:p w14:paraId="2D97BACB" w14:textId="77777777" w:rsidR="00D66485" w:rsidRPr="00346178" w:rsidRDefault="00D66485" w:rsidP="00346178">
      <w:pPr>
        <w:rPr>
          <w:sz w:val="22"/>
        </w:rPr>
      </w:pPr>
    </w:p>
    <w:p w14:paraId="30E5D68A" w14:textId="77777777" w:rsidR="00D66485" w:rsidRPr="00346178" w:rsidRDefault="00D66485" w:rsidP="00346178">
      <w:pPr>
        <w:pStyle w:val="BodyTextIndent"/>
        <w:ind w:left="0"/>
        <w:rPr>
          <w:sz w:val="22"/>
          <w:lang w:val="en-GB"/>
        </w:rPr>
      </w:pPr>
      <w:r w:rsidRPr="00346178">
        <w:rPr>
          <w:sz w:val="22"/>
          <w:lang w:val="en-GB"/>
        </w:rPr>
        <w:t>Dual chamber glass cartridge containing a white lyophilised powder and diluent for reconstitution.</w:t>
      </w:r>
    </w:p>
    <w:p w14:paraId="7C643FF9" w14:textId="77777777" w:rsidR="00D66485" w:rsidRPr="00A94BCD" w:rsidRDefault="00D66485" w:rsidP="00346178">
      <w:pPr>
        <w:pStyle w:val="BodyTextIndent"/>
        <w:ind w:left="0"/>
        <w:rPr>
          <w:ins w:id="115" w:author="Devayani" w:date="2018-05-30T09:46:00Z"/>
          <w:sz w:val="22"/>
          <w:lang w:val="en-GB"/>
        </w:rPr>
      </w:pPr>
    </w:p>
    <w:p w14:paraId="2CF73D7A" w14:textId="77777777" w:rsidR="00A93D45" w:rsidRPr="00346178" w:rsidRDefault="00A93D45" w:rsidP="00346178">
      <w:pPr>
        <w:pStyle w:val="BodyTextIndent"/>
        <w:ind w:left="0"/>
        <w:rPr>
          <w:sz w:val="22"/>
          <w:lang w:val="en-GB"/>
        </w:rPr>
      </w:pPr>
    </w:p>
    <w:p w14:paraId="23FE3B47" w14:textId="77777777" w:rsidR="00D66485" w:rsidRPr="00346178" w:rsidRDefault="00A93D45" w:rsidP="00A93D45">
      <w:pPr>
        <w:pStyle w:val="Heading4"/>
        <w:rPr>
          <w:sz w:val="22"/>
        </w:rPr>
      </w:pPr>
      <w:ins w:id="116" w:author="Devayani" w:date="2018-05-30T09:46:00Z">
        <w:r w:rsidRPr="00A94BCD">
          <w:rPr>
            <w:sz w:val="22"/>
          </w:rPr>
          <w:t>4.</w:t>
        </w:r>
        <w:r w:rsidRPr="00A94BCD">
          <w:rPr>
            <w:sz w:val="22"/>
          </w:rPr>
          <w:tab/>
        </w:r>
      </w:ins>
      <w:ins w:id="117" w:author="Devayani" w:date="2018-05-30T09:47:00Z">
        <w:r w:rsidRPr="00A94BCD">
          <w:rPr>
            <w:sz w:val="22"/>
          </w:rPr>
          <w:t xml:space="preserve">CLINICAL PARTICULARS </w:t>
        </w:r>
      </w:ins>
      <w:del w:id="118" w:author="Devayani" w:date="2018-05-30T09:47:00Z">
        <w:r w:rsidR="00D66485" w:rsidRPr="00346178" w:rsidDel="00A93D45">
          <w:rPr>
            <w:sz w:val="22"/>
          </w:rPr>
          <w:delText>Clinical Particulars</w:delText>
        </w:r>
      </w:del>
    </w:p>
    <w:p w14:paraId="6B34D0FB" w14:textId="77777777" w:rsidR="00D66485" w:rsidRPr="00346178" w:rsidRDefault="00D66485" w:rsidP="00346178">
      <w:pPr>
        <w:keepNext/>
        <w:rPr>
          <w:b/>
          <w:sz w:val="22"/>
        </w:rPr>
      </w:pPr>
    </w:p>
    <w:p w14:paraId="6442243E" w14:textId="77777777" w:rsidR="00D66485" w:rsidRPr="00346178" w:rsidRDefault="00D66485" w:rsidP="00346178">
      <w:pPr>
        <w:keepNext/>
        <w:rPr>
          <w:b/>
          <w:sz w:val="22"/>
        </w:rPr>
      </w:pPr>
      <w:r w:rsidRPr="00346178">
        <w:rPr>
          <w:b/>
          <w:sz w:val="22"/>
        </w:rPr>
        <w:t xml:space="preserve">4.1 </w:t>
      </w:r>
      <w:r w:rsidRPr="00346178">
        <w:rPr>
          <w:b/>
          <w:sz w:val="22"/>
        </w:rPr>
        <w:tab/>
        <w:t xml:space="preserve">Therapeutic </w:t>
      </w:r>
      <w:del w:id="119" w:author="Devayani" w:date="2018-05-30T09:47:00Z">
        <w:r w:rsidRPr="00346178" w:rsidDel="00A93D45">
          <w:rPr>
            <w:b/>
            <w:sz w:val="22"/>
          </w:rPr>
          <w:delText>I</w:delText>
        </w:r>
      </w:del>
      <w:ins w:id="120" w:author="Devayani" w:date="2018-05-30T09:47:00Z">
        <w:r w:rsidR="00A93D45" w:rsidRPr="00A94BCD">
          <w:rPr>
            <w:b/>
            <w:sz w:val="22"/>
          </w:rPr>
          <w:t>i</w:t>
        </w:r>
      </w:ins>
      <w:r w:rsidRPr="00346178">
        <w:rPr>
          <w:b/>
          <w:sz w:val="22"/>
        </w:rPr>
        <w:t>ndications</w:t>
      </w:r>
    </w:p>
    <w:p w14:paraId="5875507D" w14:textId="77777777" w:rsidR="00D66485" w:rsidRPr="00346178" w:rsidRDefault="00D66485" w:rsidP="00346178">
      <w:pPr>
        <w:keepNext/>
        <w:rPr>
          <w:sz w:val="22"/>
        </w:rPr>
      </w:pPr>
    </w:p>
    <w:p w14:paraId="279DAFD1" w14:textId="77777777" w:rsidR="00D66485" w:rsidRPr="00346178" w:rsidRDefault="00D66485" w:rsidP="00346178">
      <w:pPr>
        <w:rPr>
          <w:sz w:val="22"/>
        </w:rPr>
      </w:pPr>
      <w:r w:rsidRPr="00346178">
        <w:rPr>
          <w:sz w:val="22"/>
        </w:rPr>
        <w:t>Caverject Dual Chamber is indicated for the symptomatic treatment of erectile dysfunction in adult males due to neurogenic, vasculogenic, psychogenic, or mixed aetiology.</w:t>
      </w:r>
    </w:p>
    <w:p w14:paraId="676EA7AF" w14:textId="77777777" w:rsidR="00D66485" w:rsidRPr="00346178" w:rsidRDefault="00D66485" w:rsidP="00346178">
      <w:pPr>
        <w:rPr>
          <w:sz w:val="22"/>
        </w:rPr>
      </w:pPr>
    </w:p>
    <w:p w14:paraId="1B23DEB6" w14:textId="77777777" w:rsidR="00D66485" w:rsidRPr="00A94BCD" w:rsidRDefault="00D66485" w:rsidP="00346178">
      <w:pPr>
        <w:pStyle w:val="BodyTextIndent"/>
        <w:ind w:left="0"/>
        <w:rPr>
          <w:ins w:id="121" w:author="Devayani" w:date="2018-05-30T09:51:00Z"/>
          <w:sz w:val="22"/>
          <w:lang w:val="en-GB"/>
        </w:rPr>
      </w:pPr>
      <w:r w:rsidRPr="00346178">
        <w:rPr>
          <w:sz w:val="22"/>
          <w:lang w:val="en-GB"/>
        </w:rPr>
        <w:t>Caverject Dual Chamber may be a useful adjunct to other diagnostic tests in the diagnosis of erectile dysfunction.</w:t>
      </w:r>
    </w:p>
    <w:p w14:paraId="4A23A271" w14:textId="77777777" w:rsidR="00C04083" w:rsidRPr="00A94BCD" w:rsidRDefault="00C04083" w:rsidP="00346178">
      <w:pPr>
        <w:pStyle w:val="BodyTextIndent"/>
        <w:ind w:left="0"/>
        <w:rPr>
          <w:ins w:id="122" w:author="Devayani" w:date="2018-05-30T09:51:00Z"/>
          <w:sz w:val="22"/>
          <w:lang w:val="en-GB"/>
        </w:rPr>
      </w:pPr>
    </w:p>
    <w:p w14:paraId="541B96FA" w14:textId="77777777" w:rsidR="00C04083" w:rsidRPr="00346178" w:rsidRDefault="00C04083" w:rsidP="00346178">
      <w:pPr>
        <w:pStyle w:val="BodyTextIndent"/>
        <w:ind w:left="0"/>
        <w:rPr>
          <w:sz w:val="22"/>
          <w:lang w:val="en-GB"/>
        </w:rPr>
      </w:pPr>
      <w:ins w:id="123" w:author="Devayani" w:date="2018-05-30T09:51:00Z">
        <w:r w:rsidRPr="00287C0D">
          <w:rPr>
            <w:sz w:val="22"/>
            <w:lang w:val="en-GB"/>
          </w:rPr>
          <w:t>Caverject is not indicated for paediatric use</w:t>
        </w:r>
      </w:ins>
      <w:ins w:id="124" w:author="Blackburn, Anita" w:date="2018-12-19T14:05:00Z">
        <w:r w:rsidR="00254CB8">
          <w:rPr>
            <w:sz w:val="22"/>
            <w:lang w:val="en-GB"/>
          </w:rPr>
          <w:t xml:space="preserve"> (see section 4.4 Benzyl alcohol)</w:t>
        </w:r>
      </w:ins>
      <w:ins w:id="125" w:author="Blackburn, Anita" w:date="2018-11-07T14:23:00Z">
        <w:r w:rsidR="00A630A1">
          <w:rPr>
            <w:sz w:val="22"/>
            <w:lang w:val="en-GB"/>
          </w:rPr>
          <w:t>.</w:t>
        </w:r>
      </w:ins>
    </w:p>
    <w:p w14:paraId="417BCB10" w14:textId="77777777" w:rsidR="00D66485" w:rsidRPr="00346178" w:rsidRDefault="00D66485" w:rsidP="00A93D45">
      <w:pPr>
        <w:rPr>
          <w:sz w:val="22"/>
        </w:rPr>
      </w:pPr>
    </w:p>
    <w:p w14:paraId="452A0146" w14:textId="77777777" w:rsidR="00D66485" w:rsidRPr="00346178" w:rsidRDefault="00D66485" w:rsidP="00346178">
      <w:pPr>
        <w:keepNext/>
        <w:rPr>
          <w:b/>
          <w:sz w:val="22"/>
        </w:rPr>
      </w:pPr>
      <w:r w:rsidRPr="00346178">
        <w:rPr>
          <w:b/>
          <w:sz w:val="22"/>
        </w:rPr>
        <w:t xml:space="preserve">4.2 </w:t>
      </w:r>
      <w:r w:rsidRPr="00346178">
        <w:rPr>
          <w:b/>
          <w:sz w:val="22"/>
        </w:rPr>
        <w:tab/>
        <w:t xml:space="preserve">Posology and </w:t>
      </w:r>
      <w:del w:id="126" w:author="Devayani" w:date="2018-05-30T09:51:00Z">
        <w:r w:rsidRPr="00346178" w:rsidDel="00C04083">
          <w:rPr>
            <w:b/>
            <w:sz w:val="22"/>
          </w:rPr>
          <w:delText>M</w:delText>
        </w:r>
      </w:del>
      <w:ins w:id="127" w:author="Devayani" w:date="2018-05-30T09:51:00Z">
        <w:r w:rsidR="00C04083" w:rsidRPr="00A94BCD">
          <w:rPr>
            <w:b/>
            <w:sz w:val="22"/>
          </w:rPr>
          <w:t>m</w:t>
        </w:r>
      </w:ins>
      <w:r w:rsidRPr="00346178">
        <w:rPr>
          <w:b/>
          <w:sz w:val="22"/>
        </w:rPr>
        <w:t xml:space="preserve">ethod of </w:t>
      </w:r>
      <w:del w:id="128" w:author="Devayani" w:date="2018-05-30T09:51:00Z">
        <w:r w:rsidRPr="00346178" w:rsidDel="00C04083">
          <w:rPr>
            <w:b/>
            <w:sz w:val="22"/>
          </w:rPr>
          <w:delText>A</w:delText>
        </w:r>
      </w:del>
      <w:ins w:id="129" w:author="Devayani" w:date="2018-05-30T09:51:00Z">
        <w:r w:rsidR="00C04083" w:rsidRPr="00A94BCD">
          <w:rPr>
            <w:b/>
            <w:sz w:val="22"/>
          </w:rPr>
          <w:t>a</w:t>
        </w:r>
      </w:ins>
      <w:r w:rsidRPr="00346178">
        <w:rPr>
          <w:b/>
          <w:sz w:val="22"/>
        </w:rPr>
        <w:t>dministration</w:t>
      </w:r>
    </w:p>
    <w:p w14:paraId="777FB9CF" w14:textId="77777777" w:rsidR="00D66485" w:rsidRPr="00346178" w:rsidRDefault="00D66485" w:rsidP="00346178">
      <w:pPr>
        <w:keepNext/>
        <w:rPr>
          <w:sz w:val="22"/>
        </w:rPr>
      </w:pPr>
    </w:p>
    <w:p w14:paraId="7A08432A" w14:textId="77777777" w:rsidR="00953C71" w:rsidRDefault="00953C71" w:rsidP="00953C71">
      <w:pPr>
        <w:keepNext/>
        <w:rPr>
          <w:ins w:id="130" w:author="Devayani" w:date="2018-06-06T10:02:00Z"/>
          <w:sz w:val="22"/>
          <w:szCs w:val="22"/>
          <w:u w:val="single"/>
        </w:rPr>
      </w:pPr>
      <w:ins w:id="131" w:author="Devayani" w:date="2018-05-30T10:15:00Z">
        <w:r w:rsidRPr="00A94BCD">
          <w:rPr>
            <w:sz w:val="22"/>
            <w:szCs w:val="22"/>
            <w:u w:val="single"/>
          </w:rPr>
          <w:t>Posology</w:t>
        </w:r>
      </w:ins>
    </w:p>
    <w:p w14:paraId="2A05A3F6" w14:textId="77777777" w:rsidR="00A94BCD" w:rsidRPr="00A94BCD" w:rsidRDefault="00A94BCD" w:rsidP="00953C71">
      <w:pPr>
        <w:keepNext/>
        <w:rPr>
          <w:ins w:id="132" w:author="Devayani" w:date="2018-05-30T10:15:00Z"/>
          <w:sz w:val="22"/>
          <w:szCs w:val="22"/>
          <w:u w:val="single"/>
        </w:rPr>
      </w:pPr>
    </w:p>
    <w:p w14:paraId="356FD807" w14:textId="77777777" w:rsidR="00D66485" w:rsidRPr="00346178" w:rsidRDefault="00D66485" w:rsidP="00346178">
      <w:pPr>
        <w:pStyle w:val="Heading5"/>
        <w:keepNext w:val="0"/>
        <w:ind w:left="0"/>
        <w:rPr>
          <w:sz w:val="22"/>
          <w:u w:val="none"/>
        </w:rPr>
      </w:pPr>
      <w:r w:rsidRPr="00346178">
        <w:rPr>
          <w:sz w:val="22"/>
          <w:u w:val="none"/>
        </w:rPr>
        <w:t>No formal studies with Caverject have been performed in patients younger than 18 years and older than 75 years.</w:t>
      </w:r>
    </w:p>
    <w:p w14:paraId="1EBF5F35" w14:textId="77777777" w:rsidR="00D66485" w:rsidRPr="00346178" w:rsidRDefault="00D66485" w:rsidP="00346178">
      <w:pPr>
        <w:pStyle w:val="Heading5"/>
        <w:keepNext w:val="0"/>
        <w:ind w:left="0"/>
        <w:rPr>
          <w:sz w:val="22"/>
        </w:rPr>
      </w:pPr>
    </w:p>
    <w:p w14:paraId="2EB445DA" w14:textId="77777777" w:rsidR="00D66485" w:rsidRDefault="000F7E90" w:rsidP="00346178">
      <w:pPr>
        <w:pStyle w:val="Heading5"/>
        <w:ind w:left="0"/>
        <w:rPr>
          <w:ins w:id="133" w:author="Devayani" w:date="2018-06-06T10:14:00Z"/>
          <w:sz w:val="22"/>
        </w:rPr>
      </w:pPr>
      <w:ins w:id="134" w:author="Devayani" w:date="2018-05-30T09:58:00Z">
        <w:r w:rsidRPr="00A94BCD">
          <w:rPr>
            <w:sz w:val="22"/>
          </w:rPr>
          <w:lastRenderedPageBreak/>
          <w:t>Method of administration</w:t>
        </w:r>
      </w:ins>
      <w:del w:id="135" w:author="Devayani" w:date="2018-05-30T09:58:00Z">
        <w:r w:rsidR="00D66485" w:rsidRPr="00346178" w:rsidDel="000F7E90">
          <w:rPr>
            <w:sz w:val="22"/>
          </w:rPr>
          <w:delText>General Information</w:delText>
        </w:r>
      </w:del>
    </w:p>
    <w:p w14:paraId="54E88E9E" w14:textId="77777777" w:rsidR="006D0659" w:rsidRPr="00287C0D" w:rsidRDefault="006D0659" w:rsidP="00346178">
      <w:pPr>
        <w:keepNext/>
      </w:pPr>
    </w:p>
    <w:p w14:paraId="78B415BE" w14:textId="77777777" w:rsidR="00D66485" w:rsidRPr="00346178" w:rsidRDefault="00D66485" w:rsidP="00346178">
      <w:pPr>
        <w:rPr>
          <w:sz w:val="22"/>
        </w:rPr>
      </w:pPr>
      <w:r w:rsidRPr="00346178">
        <w:rPr>
          <w:sz w:val="22"/>
        </w:rPr>
        <w:t>Caverject Dual Chamber should be administered by direct intracavernosal injection using the 1/2</w:t>
      </w:r>
      <w:del w:id="136" w:author="Devayani" w:date="2018-05-30T11:38:00Z">
        <w:r w:rsidRPr="00346178" w:rsidDel="00027D79">
          <w:rPr>
            <w:sz w:val="22"/>
          </w:rPr>
          <w:delText>-</w:delText>
        </w:r>
      </w:del>
      <w:ins w:id="137" w:author="Devayani" w:date="2018-05-30T11:38:00Z">
        <w:r w:rsidR="00027D79" w:rsidRPr="00A94BCD">
          <w:rPr>
            <w:sz w:val="22"/>
          </w:rPr>
          <w:noBreakHyphen/>
        </w:r>
      </w:ins>
      <w:r w:rsidRPr="00346178">
        <w:rPr>
          <w:sz w:val="22"/>
        </w:rPr>
        <w:t>inch</w:t>
      </w:r>
      <w:ins w:id="138" w:author="Devayani" w:date="2018-05-30T10:04:00Z">
        <w:r w:rsidR="00764F64" w:rsidRPr="00A94BCD">
          <w:rPr>
            <w:sz w:val="22"/>
          </w:rPr>
          <w:t> </w:t>
        </w:r>
      </w:ins>
      <w:del w:id="139" w:author="Devayani" w:date="2018-05-30T10:04:00Z">
        <w:r w:rsidRPr="00346178" w:rsidDel="00764F64">
          <w:rPr>
            <w:sz w:val="22"/>
          </w:rPr>
          <w:delText xml:space="preserve"> </w:delText>
        </w:r>
      </w:del>
      <w:r w:rsidRPr="00346178">
        <w:rPr>
          <w:sz w:val="22"/>
        </w:rPr>
        <w:t>29</w:t>
      </w:r>
      <w:ins w:id="140" w:author="Devayani" w:date="2018-05-30T10:04:00Z">
        <w:r w:rsidR="00764F64" w:rsidRPr="00A94BCD">
          <w:rPr>
            <w:sz w:val="22"/>
          </w:rPr>
          <w:t> </w:t>
        </w:r>
      </w:ins>
      <w:del w:id="141" w:author="Devayani" w:date="2018-05-30T10:04:00Z">
        <w:r w:rsidRPr="00346178" w:rsidDel="00764F64">
          <w:rPr>
            <w:sz w:val="22"/>
          </w:rPr>
          <w:delText xml:space="preserve"> </w:delText>
        </w:r>
      </w:del>
      <w:r w:rsidRPr="00346178">
        <w:rPr>
          <w:sz w:val="22"/>
        </w:rPr>
        <w:t xml:space="preserve">gauge needle provided. </w:t>
      </w:r>
      <w:del w:id="142" w:author="Devayani" w:date="2018-05-30T11:12:00Z">
        <w:r w:rsidRPr="00346178" w:rsidDel="0015690F">
          <w:rPr>
            <w:sz w:val="22"/>
          </w:rPr>
          <w:delText xml:space="preserve"> </w:delText>
        </w:r>
      </w:del>
      <w:r w:rsidRPr="00346178">
        <w:rPr>
          <w:sz w:val="22"/>
        </w:rPr>
        <w:t xml:space="preserve">The usual site of injection is along the dorsolateral aspect of the proximal third of the penis. </w:t>
      </w:r>
      <w:del w:id="143" w:author="Devayani" w:date="2018-05-30T11:12:00Z">
        <w:r w:rsidRPr="00346178" w:rsidDel="0015690F">
          <w:rPr>
            <w:sz w:val="22"/>
          </w:rPr>
          <w:delText xml:space="preserve"> </w:delText>
        </w:r>
      </w:del>
      <w:r w:rsidRPr="00346178">
        <w:rPr>
          <w:sz w:val="22"/>
        </w:rPr>
        <w:t xml:space="preserve">Visible veins should be avoided. </w:t>
      </w:r>
      <w:del w:id="144" w:author="Devayani" w:date="2018-05-30T11:12:00Z">
        <w:r w:rsidRPr="00346178" w:rsidDel="0015690F">
          <w:rPr>
            <w:sz w:val="22"/>
          </w:rPr>
          <w:delText xml:space="preserve"> </w:delText>
        </w:r>
      </w:del>
      <w:r w:rsidRPr="00346178">
        <w:rPr>
          <w:sz w:val="22"/>
        </w:rPr>
        <w:t>Both the side of the penis and the site of injection must be altered between injections.</w:t>
      </w:r>
    </w:p>
    <w:p w14:paraId="2FB30BC4" w14:textId="77777777" w:rsidR="00D66485" w:rsidRPr="00346178" w:rsidRDefault="00D66485" w:rsidP="00346178">
      <w:pPr>
        <w:rPr>
          <w:sz w:val="22"/>
        </w:rPr>
      </w:pPr>
    </w:p>
    <w:p w14:paraId="02D72DDB" w14:textId="77777777" w:rsidR="00D66485" w:rsidRPr="00346178" w:rsidRDefault="00D66485" w:rsidP="00346178">
      <w:pPr>
        <w:rPr>
          <w:sz w:val="22"/>
        </w:rPr>
      </w:pPr>
      <w:r w:rsidRPr="00346178">
        <w:rPr>
          <w:sz w:val="22"/>
        </w:rPr>
        <w:t xml:space="preserve">The initial injections of Caverject Dual Chamber must be administered by medically trained personnel and after proper training, alprostadil may be injected at home. </w:t>
      </w:r>
      <w:del w:id="145" w:author="Devayani" w:date="2018-05-30T11:12:00Z">
        <w:r w:rsidRPr="00346178" w:rsidDel="0015690F">
          <w:rPr>
            <w:sz w:val="22"/>
          </w:rPr>
          <w:delText xml:space="preserve"> </w:delText>
        </w:r>
      </w:del>
      <w:r w:rsidRPr="00346178">
        <w:rPr>
          <w:sz w:val="22"/>
        </w:rPr>
        <w:t>It is recommended that patients are regularly monitored (e.g. every 3 months) particularly in the initial stages of self</w:t>
      </w:r>
      <w:ins w:id="146" w:author="Devayani" w:date="2018-06-06T10:02:00Z">
        <w:r w:rsidR="00A94BCD">
          <w:rPr>
            <w:sz w:val="22"/>
          </w:rPr>
          <w:noBreakHyphen/>
        </w:r>
      </w:ins>
      <w:del w:id="147" w:author="Devayani" w:date="2018-06-06T10:02:00Z">
        <w:r w:rsidRPr="00346178" w:rsidDel="00A94BCD">
          <w:rPr>
            <w:sz w:val="22"/>
          </w:rPr>
          <w:delText xml:space="preserve"> </w:delText>
        </w:r>
      </w:del>
      <w:r w:rsidRPr="00346178">
        <w:rPr>
          <w:sz w:val="22"/>
        </w:rPr>
        <w:t>injection therapy when dose adjustments may be needed.</w:t>
      </w:r>
    </w:p>
    <w:p w14:paraId="1406E142" w14:textId="77777777" w:rsidR="00D66485" w:rsidRPr="00346178" w:rsidRDefault="00D66485" w:rsidP="00346178">
      <w:pPr>
        <w:rPr>
          <w:sz w:val="22"/>
          <w:u w:val="single"/>
        </w:rPr>
      </w:pPr>
    </w:p>
    <w:p w14:paraId="66FC6B61" w14:textId="77777777" w:rsidR="00D66485" w:rsidRPr="00346178" w:rsidRDefault="00D66485" w:rsidP="00346178">
      <w:pPr>
        <w:rPr>
          <w:sz w:val="22"/>
        </w:rPr>
      </w:pPr>
      <w:r w:rsidRPr="00346178">
        <w:rPr>
          <w:sz w:val="22"/>
        </w:rPr>
        <w:t>The dose of Caverject Dual Chamber should be individuali</w:t>
      </w:r>
      <w:ins w:id="148" w:author="Devayani" w:date="2018-06-06T10:02:00Z">
        <w:r w:rsidR="00A94BCD">
          <w:rPr>
            <w:sz w:val="22"/>
          </w:rPr>
          <w:t>s</w:t>
        </w:r>
      </w:ins>
      <w:del w:id="149" w:author="Devayani" w:date="2018-06-06T10:02:00Z">
        <w:r w:rsidRPr="00346178" w:rsidDel="00A94BCD">
          <w:rPr>
            <w:sz w:val="22"/>
          </w:rPr>
          <w:delText>z</w:delText>
        </w:r>
      </w:del>
      <w:r w:rsidRPr="00346178">
        <w:rPr>
          <w:sz w:val="22"/>
        </w:rPr>
        <w:t xml:space="preserve">ed for each patient by careful titration under a physician’s supervision. </w:t>
      </w:r>
      <w:del w:id="150" w:author="Devayani" w:date="2018-05-30T11:12:00Z">
        <w:r w:rsidRPr="00346178" w:rsidDel="0015690F">
          <w:rPr>
            <w:sz w:val="22"/>
          </w:rPr>
          <w:delText xml:space="preserve"> </w:delText>
        </w:r>
      </w:del>
      <w:r w:rsidRPr="00346178">
        <w:rPr>
          <w:sz w:val="22"/>
        </w:rPr>
        <w:t>The lowest</w:t>
      </w:r>
      <w:del w:id="151" w:author="Devayani" w:date="2018-06-06T10:03:00Z">
        <w:r w:rsidRPr="00346178" w:rsidDel="00A94BCD">
          <w:rPr>
            <w:sz w:val="22"/>
          </w:rPr>
          <w:delText>,</w:delText>
        </w:r>
      </w:del>
      <w:r w:rsidRPr="00346178">
        <w:rPr>
          <w:sz w:val="22"/>
        </w:rPr>
        <w:t xml:space="preserve"> effective dose should be used that provides the patient with an erection that is satisfactory for sexual intercourse. </w:t>
      </w:r>
      <w:del w:id="152" w:author="Devayani" w:date="2018-05-30T11:12:00Z">
        <w:r w:rsidRPr="00346178" w:rsidDel="0015690F">
          <w:rPr>
            <w:sz w:val="22"/>
          </w:rPr>
          <w:delText xml:space="preserve"> </w:delText>
        </w:r>
      </w:del>
      <w:r w:rsidRPr="00346178">
        <w:rPr>
          <w:sz w:val="22"/>
        </w:rPr>
        <w:t xml:space="preserve">It is recommended that the dose administered produces a duration of the erection not exceeding one hour. </w:t>
      </w:r>
      <w:del w:id="153" w:author="Devayani" w:date="2018-05-30T11:13:00Z">
        <w:r w:rsidRPr="00346178" w:rsidDel="0015690F">
          <w:rPr>
            <w:sz w:val="22"/>
          </w:rPr>
          <w:delText xml:space="preserve"> </w:delText>
        </w:r>
      </w:del>
      <w:r w:rsidRPr="00346178">
        <w:rPr>
          <w:sz w:val="22"/>
        </w:rPr>
        <w:t xml:space="preserve">If the duration is longer, the dose should be reduced. </w:t>
      </w:r>
      <w:del w:id="154" w:author="Devayani" w:date="2018-05-30T11:13:00Z">
        <w:r w:rsidRPr="00346178" w:rsidDel="0015690F">
          <w:rPr>
            <w:sz w:val="22"/>
          </w:rPr>
          <w:delText xml:space="preserve"> </w:delText>
        </w:r>
      </w:del>
      <w:r w:rsidRPr="00346178">
        <w:rPr>
          <w:sz w:val="22"/>
        </w:rPr>
        <w:t>The majority of patients achieve a satisfactory response with doses in the range of 5 to 20 micrograms.</w:t>
      </w:r>
    </w:p>
    <w:p w14:paraId="7CB0673D" w14:textId="77777777" w:rsidR="00D66485" w:rsidRPr="00346178" w:rsidRDefault="00D66485" w:rsidP="00346178">
      <w:pPr>
        <w:rPr>
          <w:sz w:val="22"/>
        </w:rPr>
      </w:pPr>
    </w:p>
    <w:p w14:paraId="16758ACB" w14:textId="77777777" w:rsidR="00D66485" w:rsidRPr="00346178" w:rsidRDefault="00D66485" w:rsidP="00346178">
      <w:pPr>
        <w:rPr>
          <w:sz w:val="22"/>
        </w:rPr>
      </w:pPr>
      <w:r w:rsidRPr="00346178">
        <w:rPr>
          <w:sz w:val="22"/>
        </w:rPr>
        <w:t xml:space="preserve">The delivery device is designed to deliver a single dose which can be set at 25% increments of the nominal dose. Doses greater than 40 micrograms of alprostadil are not routinely justified. </w:t>
      </w:r>
      <w:del w:id="155" w:author="Devayani" w:date="2018-05-30T11:13:00Z">
        <w:r w:rsidRPr="00346178" w:rsidDel="0015690F">
          <w:rPr>
            <w:sz w:val="22"/>
          </w:rPr>
          <w:delText xml:space="preserve"> </w:delText>
        </w:r>
      </w:del>
      <w:r w:rsidRPr="00346178">
        <w:rPr>
          <w:sz w:val="22"/>
        </w:rPr>
        <w:t>The following doses can be given using Caverject Dual Chamber:</w:t>
      </w:r>
    </w:p>
    <w:p w14:paraId="365A5C7F" w14:textId="77777777" w:rsidR="00D66485" w:rsidRPr="00346178" w:rsidRDefault="00D66485" w:rsidP="00346178">
      <w:pPr>
        <w:rPr>
          <w:sz w:val="22"/>
        </w:rPr>
      </w:pPr>
    </w:p>
    <w:p w14:paraId="439B4A4E" w14:textId="77777777" w:rsidR="00D66485" w:rsidRPr="00346178" w:rsidRDefault="00D66485" w:rsidP="00A93D45">
      <w:pPr>
        <w:ind w:left="720"/>
        <w:rPr>
          <w:sz w:val="22"/>
          <w:u w:val="single"/>
        </w:rPr>
      </w:pPr>
      <w:r w:rsidRPr="00346178">
        <w:rPr>
          <w:sz w:val="22"/>
          <w:u w:val="single"/>
        </w:rPr>
        <w:t>Presentation</w:t>
      </w:r>
      <w:r w:rsidRPr="00346178">
        <w:rPr>
          <w:sz w:val="22"/>
        </w:rPr>
        <w:tab/>
      </w:r>
      <w:r w:rsidRPr="00346178">
        <w:rPr>
          <w:sz w:val="22"/>
        </w:rPr>
        <w:tab/>
      </w:r>
      <w:r w:rsidRPr="00346178">
        <w:rPr>
          <w:sz w:val="22"/>
        </w:rPr>
        <w:tab/>
      </w:r>
      <w:r w:rsidRPr="00346178">
        <w:rPr>
          <w:sz w:val="22"/>
        </w:rPr>
        <w:tab/>
      </w:r>
      <w:r w:rsidRPr="00346178">
        <w:rPr>
          <w:sz w:val="22"/>
        </w:rPr>
        <w:tab/>
      </w:r>
      <w:r w:rsidRPr="00346178">
        <w:rPr>
          <w:sz w:val="22"/>
        </w:rPr>
        <w:tab/>
      </w:r>
      <w:r w:rsidRPr="00346178">
        <w:rPr>
          <w:sz w:val="22"/>
        </w:rPr>
        <w:tab/>
      </w:r>
      <w:r w:rsidRPr="00346178">
        <w:rPr>
          <w:sz w:val="22"/>
          <w:u w:val="single"/>
        </w:rPr>
        <w:t>Dose Available</w:t>
      </w:r>
    </w:p>
    <w:p w14:paraId="377E67D4" w14:textId="77777777" w:rsidR="00D66485" w:rsidRPr="00346178" w:rsidRDefault="00D66485" w:rsidP="00FB57B9">
      <w:pPr>
        <w:ind w:left="720"/>
        <w:rPr>
          <w:sz w:val="22"/>
        </w:rPr>
      </w:pPr>
    </w:p>
    <w:p w14:paraId="07621386" w14:textId="77777777" w:rsidR="00D66485" w:rsidRPr="00346178" w:rsidRDefault="00D66485" w:rsidP="00FB57B9">
      <w:pPr>
        <w:ind w:left="720"/>
        <w:rPr>
          <w:sz w:val="22"/>
        </w:rPr>
      </w:pPr>
      <w:r w:rsidRPr="00346178">
        <w:rPr>
          <w:sz w:val="22"/>
        </w:rPr>
        <w:t>Caverject Dual Chamber 20 micrograms</w:t>
      </w:r>
      <w:r w:rsidRPr="00346178">
        <w:rPr>
          <w:sz w:val="22"/>
        </w:rPr>
        <w:tab/>
      </w:r>
      <w:r w:rsidRPr="00346178">
        <w:rPr>
          <w:sz w:val="22"/>
        </w:rPr>
        <w:tab/>
      </w:r>
      <w:r w:rsidRPr="00346178">
        <w:rPr>
          <w:sz w:val="22"/>
        </w:rPr>
        <w:tab/>
        <w:t>5, 10, 15, 20 micrograms</w:t>
      </w:r>
    </w:p>
    <w:p w14:paraId="5893B78C" w14:textId="77777777" w:rsidR="00D66485" w:rsidRPr="00346178" w:rsidRDefault="00D66485" w:rsidP="00346178">
      <w:pPr>
        <w:rPr>
          <w:sz w:val="22"/>
        </w:rPr>
      </w:pPr>
    </w:p>
    <w:p w14:paraId="35F554B8" w14:textId="77777777" w:rsidR="00D66485" w:rsidRPr="00346178" w:rsidRDefault="00D66485" w:rsidP="00346178">
      <w:pPr>
        <w:keepNext/>
        <w:rPr>
          <w:sz w:val="22"/>
          <w:u w:val="single"/>
        </w:rPr>
      </w:pPr>
      <w:del w:id="156" w:author="Devayani" w:date="2018-06-15T14:24:00Z">
        <w:r w:rsidRPr="00346178" w:rsidDel="00B66614">
          <w:rPr>
            <w:sz w:val="22"/>
          </w:rPr>
          <w:delText>A</w:delText>
        </w:r>
        <w:r w:rsidRPr="00346178" w:rsidDel="00B66614">
          <w:rPr>
            <w:sz w:val="22"/>
          </w:rPr>
          <w:tab/>
        </w:r>
      </w:del>
      <w:r w:rsidRPr="00346178">
        <w:rPr>
          <w:sz w:val="22"/>
          <w:u w:val="single"/>
        </w:rPr>
        <w:t>Treatment</w:t>
      </w:r>
    </w:p>
    <w:p w14:paraId="1FBFEF09" w14:textId="77777777" w:rsidR="00D66485" w:rsidRPr="00346178" w:rsidRDefault="00D66485" w:rsidP="00346178">
      <w:pPr>
        <w:rPr>
          <w:sz w:val="22"/>
        </w:rPr>
      </w:pPr>
      <w:r w:rsidRPr="00346178">
        <w:rPr>
          <w:sz w:val="22"/>
        </w:rPr>
        <w:t xml:space="preserve">The initial dose of alprostadil for erectile dysfunction of vasculogenic, psychogenic, or mixed aetiology is 2.5 micrograms. </w:t>
      </w:r>
      <w:del w:id="157" w:author="Devayani" w:date="2018-05-30T11:13:00Z">
        <w:r w:rsidRPr="00346178" w:rsidDel="0015690F">
          <w:rPr>
            <w:sz w:val="22"/>
          </w:rPr>
          <w:delText xml:space="preserve"> </w:delText>
        </w:r>
      </w:del>
      <w:r w:rsidRPr="00346178">
        <w:rPr>
          <w:sz w:val="22"/>
        </w:rPr>
        <w:t xml:space="preserve">The second dose should be 5 micrograms if there is a partial response, and 7.5 micrograms if there is no response. </w:t>
      </w:r>
      <w:del w:id="158" w:author="Devayani" w:date="2018-05-30T11:13:00Z">
        <w:r w:rsidRPr="00346178" w:rsidDel="0015690F">
          <w:rPr>
            <w:sz w:val="22"/>
          </w:rPr>
          <w:delText xml:space="preserve"> </w:delText>
        </w:r>
      </w:del>
      <w:r w:rsidRPr="00346178">
        <w:rPr>
          <w:sz w:val="22"/>
        </w:rPr>
        <w:t xml:space="preserve">Subsequent incremental increases of 5 </w:t>
      </w:r>
      <w:del w:id="159" w:author="Devayani" w:date="2018-06-06T10:04:00Z">
        <w:r w:rsidRPr="00346178" w:rsidDel="00A94BCD">
          <w:rPr>
            <w:sz w:val="22"/>
          </w:rPr>
          <w:noBreakHyphen/>
        </w:r>
      </w:del>
      <w:ins w:id="160" w:author="Devayani" w:date="2018-06-06T10:04:00Z">
        <w:r w:rsidR="00A94BCD">
          <w:rPr>
            <w:sz w:val="22"/>
          </w:rPr>
          <w:t>to</w:t>
        </w:r>
      </w:ins>
      <w:r w:rsidRPr="00346178">
        <w:rPr>
          <w:sz w:val="22"/>
        </w:rPr>
        <w:t xml:space="preserve"> 10 micrograms should be given until an optimal dose is identified. </w:t>
      </w:r>
      <w:del w:id="161" w:author="Devayani" w:date="2018-05-30T11:13:00Z">
        <w:r w:rsidRPr="00346178" w:rsidDel="0015690F">
          <w:rPr>
            <w:sz w:val="22"/>
          </w:rPr>
          <w:delText xml:space="preserve"> </w:delText>
        </w:r>
      </w:del>
      <w:r w:rsidRPr="00346178">
        <w:rPr>
          <w:sz w:val="22"/>
        </w:rPr>
        <w:t xml:space="preserve">If there is no response to the administered dose, then the next higher dose may be given within one hour. </w:t>
      </w:r>
      <w:del w:id="162" w:author="Devayani" w:date="2018-05-30T11:13:00Z">
        <w:r w:rsidRPr="00346178" w:rsidDel="0015690F">
          <w:rPr>
            <w:sz w:val="22"/>
          </w:rPr>
          <w:delText xml:space="preserve"> </w:delText>
        </w:r>
      </w:del>
      <w:r w:rsidRPr="00346178">
        <w:rPr>
          <w:sz w:val="22"/>
        </w:rPr>
        <w:t>If there is a response, there should be a one day interval before the next dose is given.</w:t>
      </w:r>
    </w:p>
    <w:p w14:paraId="2141FE18" w14:textId="77777777" w:rsidR="00D66485" w:rsidRPr="00346178" w:rsidRDefault="00D66485" w:rsidP="00346178">
      <w:pPr>
        <w:rPr>
          <w:sz w:val="22"/>
        </w:rPr>
      </w:pPr>
    </w:p>
    <w:p w14:paraId="7BBD9FAE" w14:textId="77777777" w:rsidR="00D66485" w:rsidRPr="00346178" w:rsidRDefault="00D66485" w:rsidP="00346178">
      <w:pPr>
        <w:rPr>
          <w:sz w:val="22"/>
        </w:rPr>
      </w:pPr>
      <w:r w:rsidRPr="00346178">
        <w:rPr>
          <w:sz w:val="22"/>
        </w:rPr>
        <w:t xml:space="preserve">For patients with erectile dysfunction of neurogenic origin requiring doses less than 2.5 micrograms, it should be considered to dose titrate with Caverject Powder for Injection. </w:t>
      </w:r>
      <w:del w:id="163" w:author="Devayani" w:date="2018-05-30T11:13:00Z">
        <w:r w:rsidRPr="00346178" w:rsidDel="0015690F">
          <w:rPr>
            <w:sz w:val="22"/>
          </w:rPr>
          <w:delText xml:space="preserve"> </w:delText>
        </w:r>
      </w:del>
      <w:r w:rsidRPr="00346178">
        <w:rPr>
          <w:sz w:val="22"/>
        </w:rPr>
        <w:t>Starting with a dose of 1.25</w:t>
      </w:r>
      <w:ins w:id="164" w:author="Devayani" w:date="2018-05-30T11:47:00Z">
        <w:r w:rsidR="00962072">
          <w:rPr>
            <w:sz w:val="22"/>
          </w:rPr>
          <w:t> </w:t>
        </w:r>
      </w:ins>
      <w:del w:id="165" w:author="Devayani" w:date="2018-05-30T11:47:00Z">
        <w:r w:rsidRPr="00346178" w:rsidDel="00962072">
          <w:rPr>
            <w:sz w:val="22"/>
          </w:rPr>
          <w:delText xml:space="preserve"> </w:delText>
        </w:r>
      </w:del>
      <w:r w:rsidRPr="00346178">
        <w:rPr>
          <w:sz w:val="22"/>
        </w:rPr>
        <w:t xml:space="preserve">micrograms, if this produces no response, the second dose should be 2.5 micrograms. </w:t>
      </w:r>
      <w:del w:id="166" w:author="Devayani" w:date="2018-05-30T11:13:00Z">
        <w:r w:rsidRPr="00346178" w:rsidDel="0015690F">
          <w:rPr>
            <w:sz w:val="22"/>
          </w:rPr>
          <w:delText xml:space="preserve"> </w:delText>
        </w:r>
      </w:del>
      <w:r w:rsidRPr="00346178">
        <w:rPr>
          <w:sz w:val="22"/>
        </w:rPr>
        <w:t>Apart from the starting dose, it is possible to dose titrate with either Caverject Dual Chamber or Caverject Powder for Injection with similar increments to the treatment of non-neurogenic erectile dysfunction.</w:t>
      </w:r>
    </w:p>
    <w:p w14:paraId="34A3C28F" w14:textId="77777777" w:rsidR="00D66485" w:rsidRPr="00346178" w:rsidRDefault="00D66485" w:rsidP="00346178">
      <w:pPr>
        <w:rPr>
          <w:sz w:val="22"/>
        </w:rPr>
      </w:pPr>
    </w:p>
    <w:p w14:paraId="096BB49B" w14:textId="77777777" w:rsidR="00D66485" w:rsidRPr="00346178" w:rsidRDefault="00D66485" w:rsidP="00346178">
      <w:pPr>
        <w:rPr>
          <w:sz w:val="22"/>
        </w:rPr>
      </w:pPr>
      <w:r w:rsidRPr="00346178">
        <w:rPr>
          <w:sz w:val="22"/>
        </w:rPr>
        <w:t>The maximum recommended frequency of injection is no more than once daily and no more than three times weekly.</w:t>
      </w:r>
    </w:p>
    <w:p w14:paraId="03FC4AD2" w14:textId="77777777" w:rsidR="00D66485" w:rsidRPr="00346178" w:rsidRDefault="00D66485" w:rsidP="00346178">
      <w:pPr>
        <w:rPr>
          <w:sz w:val="22"/>
        </w:rPr>
      </w:pPr>
    </w:p>
    <w:p w14:paraId="00CF09B9" w14:textId="77777777" w:rsidR="00D66485" w:rsidRPr="00346178" w:rsidRDefault="00D66485" w:rsidP="00346178">
      <w:pPr>
        <w:keepNext/>
        <w:rPr>
          <w:sz w:val="22"/>
        </w:rPr>
      </w:pPr>
      <w:del w:id="167" w:author="Devayani" w:date="2018-06-15T14:24:00Z">
        <w:r w:rsidRPr="00346178" w:rsidDel="00B66614">
          <w:rPr>
            <w:sz w:val="22"/>
          </w:rPr>
          <w:delText>B</w:delText>
        </w:r>
        <w:r w:rsidRPr="00346178" w:rsidDel="00B66614">
          <w:rPr>
            <w:sz w:val="22"/>
          </w:rPr>
          <w:tab/>
        </w:r>
      </w:del>
      <w:r w:rsidRPr="00346178">
        <w:rPr>
          <w:sz w:val="22"/>
          <w:u w:val="single"/>
        </w:rPr>
        <w:t>Adjunct to aetiologic diagnosis</w:t>
      </w:r>
      <w:del w:id="168" w:author="Devayani" w:date="2018-05-30T11:47:00Z">
        <w:r w:rsidRPr="00346178" w:rsidDel="00962072">
          <w:rPr>
            <w:sz w:val="22"/>
            <w:u w:val="single"/>
          </w:rPr>
          <w:delText>.</w:delText>
        </w:r>
      </w:del>
    </w:p>
    <w:p w14:paraId="21B4B0DC" w14:textId="77777777" w:rsidR="00D66485" w:rsidRPr="00346178" w:rsidRDefault="00D66485" w:rsidP="00346178">
      <w:pPr>
        <w:rPr>
          <w:sz w:val="22"/>
        </w:rPr>
      </w:pPr>
      <w:del w:id="169" w:author="Devayani" w:date="2018-06-15T14:25:00Z">
        <w:r w:rsidRPr="00346178" w:rsidDel="00B66614">
          <w:rPr>
            <w:i/>
            <w:sz w:val="22"/>
          </w:rPr>
          <w:delText xml:space="preserve">Subjects </w:delText>
        </w:r>
      </w:del>
      <w:ins w:id="170" w:author="Devayani" w:date="2018-06-15T14:25:00Z">
        <w:r w:rsidR="00B66614">
          <w:rPr>
            <w:i/>
            <w:sz w:val="22"/>
          </w:rPr>
          <w:t>Patients</w:t>
        </w:r>
        <w:r w:rsidR="00B66614" w:rsidRPr="00346178">
          <w:rPr>
            <w:i/>
            <w:sz w:val="22"/>
          </w:rPr>
          <w:t xml:space="preserve"> </w:t>
        </w:r>
      </w:ins>
      <w:r w:rsidRPr="00346178">
        <w:rPr>
          <w:i/>
          <w:sz w:val="22"/>
        </w:rPr>
        <w:t>without evidence of neurological dysfunction</w:t>
      </w:r>
      <w:r w:rsidRPr="00346178">
        <w:rPr>
          <w:sz w:val="22"/>
        </w:rPr>
        <w:t>: 10</w:t>
      </w:r>
      <w:ins w:id="171" w:author="Devayani" w:date="2018-06-15T14:25:00Z">
        <w:r w:rsidR="00B66614">
          <w:rPr>
            <w:sz w:val="22"/>
          </w:rPr>
          <w:t> to </w:t>
        </w:r>
      </w:ins>
      <w:del w:id="172" w:author="Devayani" w:date="2018-06-15T14:25:00Z">
        <w:r w:rsidRPr="00346178" w:rsidDel="00B66614">
          <w:rPr>
            <w:sz w:val="22"/>
          </w:rPr>
          <w:delText>-</w:delText>
        </w:r>
      </w:del>
      <w:r w:rsidRPr="00346178">
        <w:rPr>
          <w:sz w:val="22"/>
        </w:rPr>
        <w:t xml:space="preserve">20 micrograms alprostadil to be injected into the corpus cavernosum and massaged through the penis. </w:t>
      </w:r>
      <w:del w:id="173" w:author="Devayani" w:date="2018-05-30T11:13:00Z">
        <w:r w:rsidRPr="00346178" w:rsidDel="0015690F">
          <w:rPr>
            <w:sz w:val="22"/>
          </w:rPr>
          <w:delText xml:space="preserve"> </w:delText>
        </w:r>
      </w:del>
      <w:r w:rsidRPr="00346178">
        <w:rPr>
          <w:sz w:val="22"/>
        </w:rPr>
        <w:t xml:space="preserve">Over 80% of </w:t>
      </w:r>
      <w:del w:id="174" w:author="Devayani" w:date="2018-06-15T14:25:00Z">
        <w:r w:rsidRPr="00346178" w:rsidDel="00B66614">
          <w:rPr>
            <w:sz w:val="22"/>
          </w:rPr>
          <w:delText xml:space="preserve">subjects </w:delText>
        </w:r>
      </w:del>
      <w:ins w:id="175" w:author="Devayani" w:date="2018-06-15T14:25:00Z">
        <w:r w:rsidR="00B66614">
          <w:rPr>
            <w:sz w:val="22"/>
          </w:rPr>
          <w:t>patients</w:t>
        </w:r>
        <w:r w:rsidR="00B66614" w:rsidRPr="00346178">
          <w:rPr>
            <w:sz w:val="22"/>
          </w:rPr>
          <w:t xml:space="preserve"> </w:t>
        </w:r>
      </w:ins>
      <w:r w:rsidRPr="00346178">
        <w:rPr>
          <w:sz w:val="22"/>
        </w:rPr>
        <w:t>may be expected to respond to a single 20 micrograms dose of alprostadil.</w:t>
      </w:r>
    </w:p>
    <w:p w14:paraId="2BF1B9AC" w14:textId="77777777" w:rsidR="00D66485" w:rsidRPr="00346178" w:rsidRDefault="00D66485" w:rsidP="00346178">
      <w:pPr>
        <w:rPr>
          <w:sz w:val="22"/>
        </w:rPr>
      </w:pPr>
    </w:p>
    <w:p w14:paraId="736CC0FA" w14:textId="77777777" w:rsidR="00D66485" w:rsidRPr="00346178" w:rsidRDefault="00D66485" w:rsidP="00346178">
      <w:pPr>
        <w:rPr>
          <w:sz w:val="22"/>
        </w:rPr>
      </w:pPr>
      <w:del w:id="176" w:author="Devayani" w:date="2018-06-15T14:25:00Z">
        <w:r w:rsidRPr="00346178" w:rsidDel="00B66614">
          <w:rPr>
            <w:i/>
            <w:sz w:val="22"/>
          </w:rPr>
          <w:delText xml:space="preserve">Subjects </w:delText>
        </w:r>
      </w:del>
      <w:ins w:id="177" w:author="Devayani" w:date="2018-06-15T14:25:00Z">
        <w:r w:rsidR="00B66614">
          <w:rPr>
            <w:i/>
            <w:sz w:val="22"/>
          </w:rPr>
          <w:t>Patients</w:t>
        </w:r>
        <w:r w:rsidR="00B66614" w:rsidRPr="00346178">
          <w:rPr>
            <w:i/>
            <w:sz w:val="22"/>
          </w:rPr>
          <w:t xml:space="preserve"> </w:t>
        </w:r>
      </w:ins>
      <w:r w:rsidRPr="00346178">
        <w:rPr>
          <w:i/>
          <w:sz w:val="22"/>
        </w:rPr>
        <w:t>with evidence of neurological dysfunction</w:t>
      </w:r>
      <w:r w:rsidRPr="00346178">
        <w:rPr>
          <w:sz w:val="22"/>
        </w:rPr>
        <w:t xml:space="preserve">: </w:t>
      </w:r>
      <w:del w:id="178" w:author="Devayani" w:date="2018-05-30T11:13:00Z">
        <w:r w:rsidRPr="00346178" w:rsidDel="0015690F">
          <w:rPr>
            <w:sz w:val="22"/>
          </w:rPr>
          <w:delText xml:space="preserve"> </w:delText>
        </w:r>
      </w:del>
      <w:r w:rsidRPr="00346178">
        <w:rPr>
          <w:sz w:val="22"/>
        </w:rPr>
        <w:t xml:space="preserve">These patients can be expected to respond to lower doses of alprostadil. </w:t>
      </w:r>
      <w:del w:id="179" w:author="Devayani" w:date="2018-05-30T11:13:00Z">
        <w:r w:rsidRPr="00346178" w:rsidDel="0015690F">
          <w:rPr>
            <w:sz w:val="22"/>
          </w:rPr>
          <w:delText xml:space="preserve"> </w:delText>
        </w:r>
      </w:del>
      <w:r w:rsidRPr="00346178">
        <w:rPr>
          <w:sz w:val="22"/>
        </w:rPr>
        <w:t xml:space="preserve">In </w:t>
      </w:r>
      <w:del w:id="180" w:author="Devayani" w:date="2018-06-15T14:25:00Z">
        <w:r w:rsidRPr="00346178" w:rsidDel="00B66614">
          <w:rPr>
            <w:sz w:val="22"/>
          </w:rPr>
          <w:delText xml:space="preserve">subjects </w:delText>
        </w:r>
      </w:del>
      <w:ins w:id="181" w:author="Devayani" w:date="2018-06-15T14:25:00Z">
        <w:r w:rsidR="00B66614">
          <w:rPr>
            <w:sz w:val="22"/>
          </w:rPr>
          <w:t xml:space="preserve">patients </w:t>
        </w:r>
      </w:ins>
      <w:r w:rsidRPr="00346178">
        <w:rPr>
          <w:sz w:val="22"/>
        </w:rPr>
        <w:t>with erectile dysfunction caused by neurologic disease/trauma</w:t>
      </w:r>
      <w:ins w:id="182" w:author="Devayani" w:date="2018-06-06T10:04:00Z">
        <w:r w:rsidR="00A94BCD">
          <w:rPr>
            <w:sz w:val="22"/>
          </w:rPr>
          <w:t>,</w:t>
        </w:r>
      </w:ins>
      <w:r w:rsidRPr="00346178">
        <w:rPr>
          <w:sz w:val="22"/>
        </w:rPr>
        <w:t xml:space="preserve"> the dose for diagnostic testing must not exceed 10 micrograms and an initial dose of 5 micrograms is likely to be appropriate.</w:t>
      </w:r>
    </w:p>
    <w:p w14:paraId="2E3435F0" w14:textId="77777777" w:rsidR="00D66485" w:rsidRPr="00346178" w:rsidRDefault="00D66485" w:rsidP="00346178">
      <w:pPr>
        <w:rPr>
          <w:sz w:val="22"/>
        </w:rPr>
      </w:pPr>
    </w:p>
    <w:p w14:paraId="240604D7" w14:textId="77777777" w:rsidR="00D66485" w:rsidRPr="00277560" w:rsidRDefault="00D66485" w:rsidP="00346178">
      <w:pPr>
        <w:rPr>
          <w:sz w:val="22"/>
          <w:szCs w:val="22"/>
        </w:rPr>
      </w:pPr>
      <w:r w:rsidRPr="00346178">
        <w:rPr>
          <w:sz w:val="22"/>
        </w:rPr>
        <w:t xml:space="preserve">Should an ensuing erection persist for more than one hour, detumescent therapy should be employed prior to the </w:t>
      </w:r>
      <w:del w:id="183" w:author="Devayani" w:date="2018-06-15T14:26:00Z">
        <w:r w:rsidRPr="00346178" w:rsidDel="00B66614">
          <w:rPr>
            <w:sz w:val="22"/>
          </w:rPr>
          <w:delText xml:space="preserve">subject </w:delText>
        </w:r>
      </w:del>
      <w:ins w:id="184" w:author="Devayani" w:date="2018-06-15T14:26:00Z">
        <w:r w:rsidR="00B66614">
          <w:rPr>
            <w:sz w:val="22"/>
          </w:rPr>
          <w:t>patient</w:t>
        </w:r>
        <w:r w:rsidR="00B66614" w:rsidRPr="00346178">
          <w:rPr>
            <w:sz w:val="22"/>
          </w:rPr>
          <w:t xml:space="preserve"> </w:t>
        </w:r>
      </w:ins>
      <w:r w:rsidRPr="00346178">
        <w:rPr>
          <w:sz w:val="22"/>
        </w:rPr>
        <w:t>leaving the clinic to prevent a risk of priapism (</w:t>
      </w:r>
      <w:del w:id="185" w:author="Devayani" w:date="2018-06-15T14:26:00Z">
        <w:r w:rsidRPr="00346178" w:rsidDel="00B66614">
          <w:rPr>
            <w:sz w:val="22"/>
          </w:rPr>
          <w:delText xml:space="preserve">please refer to </w:delText>
        </w:r>
      </w:del>
      <w:ins w:id="186" w:author="Devayani" w:date="2018-06-15T14:26:00Z">
        <w:r w:rsidR="00B66614">
          <w:rPr>
            <w:sz w:val="22"/>
          </w:rPr>
          <w:t xml:space="preserve">see </w:t>
        </w:r>
      </w:ins>
      <w:del w:id="187" w:author="Devayani" w:date="2018-06-15T14:26:00Z">
        <w:r w:rsidRPr="00346178" w:rsidDel="00B66614">
          <w:rPr>
            <w:sz w:val="22"/>
          </w:rPr>
          <w:delText>S</w:delText>
        </w:r>
      </w:del>
      <w:ins w:id="188" w:author="Devayani" w:date="2018-06-15T14:26:00Z">
        <w:r w:rsidR="00B66614">
          <w:rPr>
            <w:sz w:val="22"/>
          </w:rPr>
          <w:t>s</w:t>
        </w:r>
      </w:ins>
      <w:r w:rsidRPr="00346178">
        <w:rPr>
          <w:sz w:val="22"/>
        </w:rPr>
        <w:t xml:space="preserve">ection </w:t>
      </w:r>
      <w:r w:rsidRPr="00277560">
        <w:rPr>
          <w:sz w:val="22"/>
          <w:szCs w:val="22"/>
        </w:rPr>
        <w:lastRenderedPageBreak/>
        <w:t xml:space="preserve">4.9). </w:t>
      </w:r>
      <w:del w:id="189" w:author="Devayani" w:date="2018-05-30T11:13:00Z">
        <w:r w:rsidRPr="00277560" w:rsidDel="0015690F">
          <w:rPr>
            <w:sz w:val="22"/>
            <w:szCs w:val="22"/>
          </w:rPr>
          <w:delText xml:space="preserve"> </w:delText>
        </w:r>
      </w:del>
      <w:r w:rsidRPr="00277560">
        <w:rPr>
          <w:sz w:val="22"/>
          <w:szCs w:val="22"/>
        </w:rPr>
        <w:t>At the time of discharge from the clinic, the erection should have subsided entirely and the penis must be in a completely flaccid state.</w:t>
      </w:r>
    </w:p>
    <w:p w14:paraId="15F47EFB" w14:textId="77777777" w:rsidR="00D66485" w:rsidRPr="00A16E1C" w:rsidRDefault="00D66485" w:rsidP="00346178">
      <w:pPr>
        <w:rPr>
          <w:sz w:val="22"/>
          <w:szCs w:val="22"/>
        </w:rPr>
      </w:pPr>
    </w:p>
    <w:p w14:paraId="5FB8129D" w14:textId="77777777" w:rsidR="00D66485" w:rsidRPr="00277560" w:rsidRDefault="00D66485" w:rsidP="00346178">
      <w:pPr>
        <w:rPr>
          <w:sz w:val="22"/>
          <w:szCs w:val="22"/>
        </w:rPr>
      </w:pPr>
      <w:r w:rsidRPr="00277560">
        <w:rPr>
          <w:sz w:val="22"/>
          <w:szCs w:val="22"/>
        </w:rPr>
        <w:t>In case of lack of erectile response during the titration phase, patients should be monitored for systemic adverse effects.</w:t>
      </w:r>
    </w:p>
    <w:p w14:paraId="33AEEA0D" w14:textId="77777777" w:rsidR="00D66485" w:rsidRPr="00277560" w:rsidRDefault="00D66485" w:rsidP="00953C71">
      <w:pPr>
        <w:pStyle w:val="Footer"/>
        <w:tabs>
          <w:tab w:val="clear" w:pos="4536"/>
          <w:tab w:val="clear" w:pos="9072"/>
        </w:tabs>
        <w:rPr>
          <w:rFonts w:ascii="Times New Roman" w:hAnsi="Times New Roman"/>
          <w:sz w:val="22"/>
          <w:szCs w:val="22"/>
          <w:lang w:val="en-GB"/>
        </w:rPr>
      </w:pPr>
    </w:p>
    <w:p w14:paraId="5855C678" w14:textId="77777777" w:rsidR="00D66485" w:rsidRPr="00346178" w:rsidRDefault="00D66485" w:rsidP="00346178">
      <w:pPr>
        <w:keepNext/>
        <w:rPr>
          <w:b/>
          <w:sz w:val="22"/>
        </w:rPr>
      </w:pPr>
      <w:r w:rsidRPr="00346178">
        <w:rPr>
          <w:b/>
          <w:sz w:val="22"/>
        </w:rPr>
        <w:t>4.3</w:t>
      </w:r>
      <w:del w:id="190" w:author="Devayani" w:date="2018-05-30T10:11:00Z">
        <w:r w:rsidRPr="00346178" w:rsidDel="00953C71">
          <w:rPr>
            <w:b/>
            <w:sz w:val="22"/>
          </w:rPr>
          <w:delText>.</w:delText>
        </w:r>
      </w:del>
      <w:del w:id="191" w:author="Devayani" w:date="2018-05-30T11:48:00Z">
        <w:r w:rsidRPr="00346178" w:rsidDel="00962072">
          <w:rPr>
            <w:b/>
            <w:sz w:val="22"/>
          </w:rPr>
          <w:delText xml:space="preserve"> </w:delText>
        </w:r>
      </w:del>
      <w:r w:rsidRPr="00346178">
        <w:rPr>
          <w:b/>
          <w:sz w:val="22"/>
        </w:rPr>
        <w:tab/>
        <w:t>Contraindications</w:t>
      </w:r>
    </w:p>
    <w:p w14:paraId="6DABC9F3" w14:textId="77777777" w:rsidR="00D66485" w:rsidRPr="00346178" w:rsidRDefault="00D66485" w:rsidP="00346178">
      <w:pPr>
        <w:keepNext/>
        <w:rPr>
          <w:sz w:val="22"/>
        </w:rPr>
      </w:pPr>
    </w:p>
    <w:p w14:paraId="726F5FBE" w14:textId="77777777" w:rsidR="00B66614" w:rsidRPr="00277560" w:rsidRDefault="00B66614" w:rsidP="00346178">
      <w:pPr>
        <w:rPr>
          <w:ins w:id="192" w:author="Devayani" w:date="2018-06-15T14:26:00Z"/>
          <w:sz w:val="22"/>
          <w:szCs w:val="22"/>
        </w:rPr>
      </w:pPr>
      <w:ins w:id="193" w:author="Devayani" w:date="2018-06-15T14:26:00Z">
        <w:r w:rsidRPr="00277560">
          <w:rPr>
            <w:sz w:val="22"/>
            <w:szCs w:val="22"/>
          </w:rPr>
          <w:t>Caverject Dual Chamber must not be used in patients who have:</w:t>
        </w:r>
      </w:ins>
    </w:p>
    <w:p w14:paraId="35B8EE97" w14:textId="77777777" w:rsidR="00953C71" w:rsidRPr="00277560" w:rsidRDefault="00953C71" w:rsidP="00346178">
      <w:pPr>
        <w:pStyle w:val="BodyTextIndent"/>
        <w:numPr>
          <w:ilvl w:val="0"/>
          <w:numId w:val="6"/>
        </w:numPr>
        <w:ind w:left="562" w:hanging="562"/>
        <w:rPr>
          <w:ins w:id="194" w:author="Devayani" w:date="2018-05-30T10:11:00Z"/>
          <w:sz w:val="22"/>
          <w:szCs w:val="22"/>
          <w:lang w:val="en-GB"/>
        </w:rPr>
      </w:pPr>
      <w:ins w:id="195" w:author="Devayani" w:date="2018-05-30T10:11:00Z">
        <w:r w:rsidRPr="00277560">
          <w:rPr>
            <w:sz w:val="22"/>
            <w:szCs w:val="22"/>
            <w:lang w:val="en-GB"/>
          </w:rPr>
          <w:t>Hypersensitivity to the active substance or to any of the excipients listed in section 6.1.</w:t>
        </w:r>
      </w:ins>
    </w:p>
    <w:p w14:paraId="12A5E65C" w14:textId="77777777" w:rsidR="00B66614" w:rsidRPr="00791C09" w:rsidRDefault="00D66485" w:rsidP="00346178">
      <w:pPr>
        <w:pStyle w:val="BodyTextIndent"/>
        <w:numPr>
          <w:ilvl w:val="0"/>
          <w:numId w:val="6"/>
        </w:numPr>
        <w:ind w:left="562" w:hanging="562"/>
        <w:rPr>
          <w:ins w:id="196" w:author="Devayani" w:date="2018-06-15T14:27:00Z"/>
          <w:sz w:val="22"/>
          <w:szCs w:val="22"/>
          <w:lang w:val="en-GB"/>
        </w:rPr>
      </w:pPr>
      <w:del w:id="197" w:author="Devayani" w:date="2018-06-15T14:26:00Z">
        <w:r w:rsidRPr="00A16E1C" w:rsidDel="00B66614">
          <w:rPr>
            <w:sz w:val="22"/>
            <w:szCs w:val="22"/>
            <w:lang w:val="en-GB"/>
          </w:rPr>
          <w:delText xml:space="preserve">Caverject Dual Chamber should not be used </w:delText>
        </w:r>
      </w:del>
      <w:del w:id="198" w:author="Devayani" w:date="2018-05-30T10:11:00Z">
        <w:r w:rsidRPr="00A16E1C" w:rsidDel="00953C71">
          <w:rPr>
            <w:sz w:val="22"/>
            <w:szCs w:val="22"/>
            <w:lang w:val="en-GB"/>
          </w:rPr>
          <w:delText xml:space="preserve">in patients who have a known hypersensitivity to any of the constituents of the product; </w:delText>
        </w:r>
      </w:del>
      <w:del w:id="199" w:author="Devayani" w:date="2018-06-15T14:26:00Z">
        <w:r w:rsidRPr="00A16E1C" w:rsidDel="00B66614">
          <w:rPr>
            <w:sz w:val="22"/>
            <w:szCs w:val="22"/>
            <w:lang w:val="en-GB"/>
          </w:rPr>
          <w:delText>in patients who have c</w:delText>
        </w:r>
      </w:del>
      <w:ins w:id="200" w:author="Devayani" w:date="2018-06-15T14:26:00Z">
        <w:r w:rsidR="00B66614" w:rsidRPr="00343030">
          <w:rPr>
            <w:sz w:val="22"/>
            <w:szCs w:val="22"/>
            <w:lang w:val="en-GB"/>
          </w:rPr>
          <w:t>C</w:t>
        </w:r>
      </w:ins>
      <w:r w:rsidRPr="00343030">
        <w:rPr>
          <w:sz w:val="22"/>
          <w:szCs w:val="22"/>
          <w:lang w:val="en-GB"/>
        </w:rPr>
        <w:t>onditions</w:t>
      </w:r>
      <w:r w:rsidRPr="00254CB8">
        <w:rPr>
          <w:sz w:val="22"/>
          <w:szCs w:val="22"/>
          <w:lang w:val="en-GB"/>
        </w:rPr>
        <w:t xml:space="preserve"> that might predispose them to priapism, such as sickle cell anaemia or trait, multiple myeloma, or leukaemia</w:t>
      </w:r>
      <w:ins w:id="201" w:author="Devayani" w:date="2018-06-15T14:28:00Z">
        <w:r w:rsidR="00B66614" w:rsidRPr="00254CB8">
          <w:rPr>
            <w:sz w:val="22"/>
            <w:szCs w:val="22"/>
            <w:lang w:val="en-GB"/>
          </w:rPr>
          <w:t>.</w:t>
        </w:r>
      </w:ins>
      <w:del w:id="202" w:author="Devayani" w:date="2018-06-15T14:27:00Z">
        <w:r w:rsidRPr="00AF3B23" w:rsidDel="00B66614">
          <w:rPr>
            <w:sz w:val="22"/>
            <w:szCs w:val="22"/>
            <w:lang w:val="en-GB"/>
          </w:rPr>
          <w:delText>; or in patients with a</w:delText>
        </w:r>
      </w:del>
    </w:p>
    <w:p w14:paraId="01830030" w14:textId="77777777" w:rsidR="00B66614" w:rsidRPr="005538FF" w:rsidRDefault="00B66614" w:rsidP="00346178">
      <w:pPr>
        <w:pStyle w:val="BodyTextIndent"/>
        <w:keepNext/>
        <w:numPr>
          <w:ilvl w:val="0"/>
          <w:numId w:val="6"/>
        </w:numPr>
        <w:ind w:left="562" w:hanging="562"/>
        <w:rPr>
          <w:ins w:id="203" w:author="Devayani" w:date="2018-06-15T14:27:00Z"/>
          <w:sz w:val="22"/>
          <w:szCs w:val="22"/>
          <w:lang w:val="en-GB"/>
        </w:rPr>
      </w:pPr>
      <w:ins w:id="204" w:author="Devayani" w:date="2018-06-15T14:27:00Z">
        <w:r w:rsidRPr="00827077">
          <w:rPr>
            <w:sz w:val="22"/>
            <w:szCs w:val="22"/>
            <w:lang w:val="en-GB"/>
          </w:rPr>
          <w:t>A</w:t>
        </w:r>
      </w:ins>
      <w:r w:rsidR="00D66485" w:rsidRPr="00827077">
        <w:rPr>
          <w:sz w:val="22"/>
          <w:szCs w:val="22"/>
          <w:lang w:val="en-GB"/>
        </w:rPr>
        <w:t xml:space="preserve">natomical deformation of the penis, such as angulation, cavernosal fibrosis, or Peyronie's disease. </w:t>
      </w:r>
    </w:p>
    <w:p w14:paraId="19AADDB9" w14:textId="77777777" w:rsidR="00D66485" w:rsidRPr="00A2266F" w:rsidRDefault="00D66485" w:rsidP="00346178">
      <w:pPr>
        <w:pStyle w:val="BodyTextIndent"/>
        <w:numPr>
          <w:ilvl w:val="0"/>
          <w:numId w:val="6"/>
        </w:numPr>
        <w:ind w:left="562" w:hanging="562"/>
        <w:rPr>
          <w:sz w:val="22"/>
          <w:szCs w:val="22"/>
          <w:lang w:val="en-GB"/>
        </w:rPr>
      </w:pPr>
      <w:del w:id="205" w:author="Devayani" w:date="2018-05-30T11:13:00Z">
        <w:r w:rsidRPr="00A2266F" w:rsidDel="0015690F">
          <w:rPr>
            <w:sz w:val="22"/>
            <w:szCs w:val="22"/>
            <w:lang w:val="en-GB"/>
          </w:rPr>
          <w:delText xml:space="preserve"> </w:delText>
        </w:r>
      </w:del>
      <w:del w:id="206" w:author="Devayani" w:date="2018-06-15T14:27:00Z">
        <w:r w:rsidRPr="00A2266F" w:rsidDel="00B66614">
          <w:rPr>
            <w:sz w:val="22"/>
            <w:szCs w:val="22"/>
            <w:lang w:val="en-GB"/>
          </w:rPr>
          <w:delText>Patients with p</w:delText>
        </w:r>
      </w:del>
      <w:ins w:id="207" w:author="Devayani" w:date="2018-06-15T14:27:00Z">
        <w:r w:rsidR="00B66614" w:rsidRPr="00A2266F">
          <w:rPr>
            <w:sz w:val="22"/>
            <w:szCs w:val="22"/>
            <w:lang w:val="en-GB"/>
          </w:rPr>
          <w:t>P</w:t>
        </w:r>
      </w:ins>
      <w:r w:rsidRPr="00A2266F">
        <w:rPr>
          <w:sz w:val="22"/>
          <w:szCs w:val="22"/>
          <w:lang w:val="en-GB"/>
        </w:rPr>
        <w:t>enile implants</w:t>
      </w:r>
      <w:del w:id="208" w:author="Devayani" w:date="2018-06-15T14:27:00Z">
        <w:r w:rsidRPr="00A2266F" w:rsidDel="00B66614">
          <w:rPr>
            <w:sz w:val="22"/>
            <w:szCs w:val="22"/>
            <w:lang w:val="en-GB"/>
          </w:rPr>
          <w:delText xml:space="preserve"> should not be treated with Caverject Dual Chamber</w:delText>
        </w:r>
      </w:del>
      <w:r w:rsidRPr="00A2266F">
        <w:rPr>
          <w:sz w:val="22"/>
          <w:szCs w:val="22"/>
          <w:lang w:val="en-GB"/>
        </w:rPr>
        <w:t>.</w:t>
      </w:r>
    </w:p>
    <w:p w14:paraId="4B08C319" w14:textId="77777777" w:rsidR="00D66485" w:rsidRPr="005D1170" w:rsidRDefault="00D66485" w:rsidP="00346178">
      <w:pPr>
        <w:rPr>
          <w:sz w:val="22"/>
          <w:szCs w:val="22"/>
        </w:rPr>
      </w:pPr>
    </w:p>
    <w:p w14:paraId="2A31609A" w14:textId="77777777" w:rsidR="00D66485" w:rsidRPr="00346178" w:rsidRDefault="00D66485" w:rsidP="00346178">
      <w:pPr>
        <w:pStyle w:val="BodyTextIndent"/>
        <w:ind w:left="0"/>
        <w:rPr>
          <w:sz w:val="22"/>
          <w:lang w:val="en-GB"/>
        </w:rPr>
      </w:pPr>
      <w:r w:rsidRPr="00346178">
        <w:rPr>
          <w:sz w:val="22"/>
          <w:lang w:val="en-GB"/>
        </w:rPr>
        <w:t xml:space="preserve">Caverject Dual Chamber </w:t>
      </w:r>
      <w:del w:id="209" w:author="Devayani" w:date="2018-06-15T14:28:00Z">
        <w:r w:rsidRPr="00346178" w:rsidDel="000F2A0C">
          <w:rPr>
            <w:sz w:val="22"/>
            <w:lang w:val="en-GB"/>
          </w:rPr>
          <w:delText xml:space="preserve">should </w:delText>
        </w:r>
      </w:del>
      <w:ins w:id="210" w:author="Devayani" w:date="2018-06-15T14:28:00Z">
        <w:r w:rsidR="000F2A0C">
          <w:rPr>
            <w:sz w:val="22"/>
            <w:lang w:val="en-GB"/>
          </w:rPr>
          <w:t>m</w:t>
        </w:r>
      </w:ins>
      <w:ins w:id="211" w:author="Devayani" w:date="2018-06-15T14:29:00Z">
        <w:r w:rsidR="000F2A0C">
          <w:rPr>
            <w:sz w:val="22"/>
            <w:lang w:val="en-GB"/>
          </w:rPr>
          <w:t>ust</w:t>
        </w:r>
      </w:ins>
      <w:ins w:id="212" w:author="Devayani" w:date="2018-06-15T14:28:00Z">
        <w:r w:rsidR="000F2A0C" w:rsidRPr="00346178">
          <w:rPr>
            <w:sz w:val="22"/>
            <w:lang w:val="en-GB"/>
          </w:rPr>
          <w:t xml:space="preserve"> </w:t>
        </w:r>
      </w:ins>
      <w:r w:rsidRPr="00346178">
        <w:rPr>
          <w:sz w:val="22"/>
          <w:lang w:val="en-GB"/>
        </w:rPr>
        <w:t xml:space="preserve">not be used in men for whom sexual activity is </w:t>
      </w:r>
      <w:del w:id="213" w:author="Devayani" w:date="2018-06-15T14:29:00Z">
        <w:r w:rsidRPr="00346178" w:rsidDel="000F2A0C">
          <w:rPr>
            <w:sz w:val="22"/>
            <w:lang w:val="en-GB"/>
          </w:rPr>
          <w:delText xml:space="preserve">inadvisable or </w:delText>
        </w:r>
      </w:del>
      <w:r w:rsidRPr="00346178">
        <w:rPr>
          <w:sz w:val="22"/>
          <w:lang w:val="en-GB"/>
        </w:rPr>
        <w:t>contraindicated (e.g. patients suffering from severe heart disease).</w:t>
      </w:r>
    </w:p>
    <w:p w14:paraId="4353ACE4" w14:textId="77777777" w:rsidR="00D66485" w:rsidRPr="00346178" w:rsidRDefault="00D66485" w:rsidP="00953C71">
      <w:pPr>
        <w:rPr>
          <w:sz w:val="22"/>
        </w:rPr>
      </w:pPr>
    </w:p>
    <w:p w14:paraId="7C1C8276" w14:textId="77777777" w:rsidR="00D66485" w:rsidRPr="00346178" w:rsidRDefault="00D66485" w:rsidP="00346178">
      <w:pPr>
        <w:keepNext/>
        <w:rPr>
          <w:b/>
          <w:sz w:val="22"/>
        </w:rPr>
      </w:pPr>
      <w:r w:rsidRPr="00346178">
        <w:rPr>
          <w:b/>
          <w:sz w:val="22"/>
        </w:rPr>
        <w:t>4.4</w:t>
      </w:r>
      <w:del w:id="214" w:author="Devayani" w:date="2018-05-30T11:17:00Z">
        <w:r w:rsidRPr="00346178" w:rsidDel="0010648F">
          <w:rPr>
            <w:b/>
            <w:sz w:val="22"/>
          </w:rPr>
          <w:delText>.</w:delText>
        </w:r>
      </w:del>
      <w:del w:id="215" w:author="Devayani" w:date="2018-05-30T11:48:00Z">
        <w:r w:rsidRPr="00346178" w:rsidDel="00962072">
          <w:rPr>
            <w:b/>
            <w:sz w:val="22"/>
          </w:rPr>
          <w:delText xml:space="preserve"> </w:delText>
        </w:r>
      </w:del>
      <w:r w:rsidRPr="00346178">
        <w:rPr>
          <w:b/>
          <w:sz w:val="22"/>
        </w:rPr>
        <w:tab/>
        <w:t xml:space="preserve">Special </w:t>
      </w:r>
      <w:del w:id="216" w:author="Devayani" w:date="2018-05-30T10:12:00Z">
        <w:r w:rsidRPr="00346178" w:rsidDel="00953C71">
          <w:rPr>
            <w:b/>
            <w:sz w:val="22"/>
          </w:rPr>
          <w:delText>W</w:delText>
        </w:r>
      </w:del>
      <w:ins w:id="217" w:author="Devayani" w:date="2018-05-30T10:12:00Z">
        <w:r w:rsidR="00953C71" w:rsidRPr="00A94BCD">
          <w:rPr>
            <w:b/>
            <w:sz w:val="22"/>
          </w:rPr>
          <w:t>w</w:t>
        </w:r>
      </w:ins>
      <w:r w:rsidRPr="00346178">
        <w:rPr>
          <w:b/>
          <w:sz w:val="22"/>
        </w:rPr>
        <w:t xml:space="preserve">arnings and </w:t>
      </w:r>
      <w:del w:id="218" w:author="Devayani" w:date="2018-05-30T10:12:00Z">
        <w:r w:rsidRPr="00A94BCD" w:rsidDel="00953C71">
          <w:rPr>
            <w:b/>
          </w:rPr>
          <w:delText>S</w:delText>
        </w:r>
        <w:r w:rsidRPr="00346178" w:rsidDel="00953C71">
          <w:rPr>
            <w:b/>
            <w:sz w:val="22"/>
          </w:rPr>
          <w:delText>pecial P</w:delText>
        </w:r>
      </w:del>
      <w:ins w:id="219" w:author="Devayani" w:date="2018-05-30T10:12:00Z">
        <w:r w:rsidR="00953C71" w:rsidRPr="00A94BCD">
          <w:rPr>
            <w:b/>
            <w:sz w:val="22"/>
          </w:rPr>
          <w:t>p</w:t>
        </w:r>
      </w:ins>
      <w:r w:rsidRPr="00346178">
        <w:rPr>
          <w:b/>
          <w:sz w:val="22"/>
        </w:rPr>
        <w:t xml:space="preserve">recautions for </w:t>
      </w:r>
      <w:del w:id="220" w:author="Devayani" w:date="2018-05-30T10:12:00Z">
        <w:r w:rsidRPr="00346178" w:rsidDel="00953C71">
          <w:rPr>
            <w:b/>
            <w:sz w:val="22"/>
          </w:rPr>
          <w:delText>U</w:delText>
        </w:r>
      </w:del>
      <w:ins w:id="221" w:author="Devayani" w:date="2018-05-30T10:12:00Z">
        <w:r w:rsidR="00953C71" w:rsidRPr="00A94BCD">
          <w:rPr>
            <w:b/>
            <w:sz w:val="22"/>
          </w:rPr>
          <w:t>u</w:t>
        </w:r>
      </w:ins>
      <w:r w:rsidRPr="00346178">
        <w:rPr>
          <w:b/>
          <w:sz w:val="22"/>
        </w:rPr>
        <w:t>se</w:t>
      </w:r>
    </w:p>
    <w:p w14:paraId="6CC5EEB0" w14:textId="77777777" w:rsidR="00D66485" w:rsidRPr="00346178" w:rsidRDefault="00D66485" w:rsidP="00346178">
      <w:pPr>
        <w:keepNext/>
        <w:rPr>
          <w:sz w:val="22"/>
        </w:rPr>
      </w:pPr>
    </w:p>
    <w:p w14:paraId="0062BFAA" w14:textId="77777777" w:rsidR="003A74C7" w:rsidRPr="00346178" w:rsidRDefault="003A74C7" w:rsidP="00346178">
      <w:pPr>
        <w:rPr>
          <w:sz w:val="22"/>
          <w:szCs w:val="24"/>
        </w:rPr>
      </w:pPr>
      <w:del w:id="222" w:author="Devayani" w:date="2018-05-30T10:12:00Z">
        <w:r w:rsidRPr="00346178" w:rsidDel="00953C71">
          <w:rPr>
            <w:sz w:val="22"/>
            <w:szCs w:val="24"/>
          </w:rPr>
          <w:tab/>
        </w:r>
      </w:del>
      <w:r w:rsidRPr="00346178">
        <w:rPr>
          <w:sz w:val="22"/>
          <w:szCs w:val="24"/>
        </w:rPr>
        <w:t xml:space="preserve">Underlying treatable medical causes of erectile dysfunction should be diagnosed and </w:t>
      </w:r>
      <w:del w:id="223" w:author="Devayani" w:date="2018-05-30T10:12:00Z">
        <w:r w:rsidRPr="00346178" w:rsidDel="00953C71">
          <w:rPr>
            <w:sz w:val="22"/>
            <w:szCs w:val="24"/>
          </w:rPr>
          <w:tab/>
        </w:r>
      </w:del>
      <w:r w:rsidRPr="00346178">
        <w:rPr>
          <w:sz w:val="22"/>
          <w:szCs w:val="24"/>
        </w:rPr>
        <w:t>treated prior to initiation of therapy with alprostadil.</w:t>
      </w:r>
    </w:p>
    <w:p w14:paraId="675F9B9F" w14:textId="77777777" w:rsidR="003A74C7" w:rsidRPr="00346178" w:rsidRDefault="003A74C7" w:rsidP="00346178">
      <w:pPr>
        <w:pStyle w:val="BodyTextIndent"/>
        <w:ind w:left="0"/>
        <w:rPr>
          <w:sz w:val="22"/>
          <w:szCs w:val="24"/>
          <w:lang w:val="en-GB"/>
        </w:rPr>
      </w:pPr>
    </w:p>
    <w:p w14:paraId="59E20BD0" w14:textId="77777777" w:rsidR="004A653A" w:rsidRPr="00346178" w:rsidRDefault="00130385" w:rsidP="00953C71">
      <w:pPr>
        <w:rPr>
          <w:sz w:val="22"/>
          <w:szCs w:val="24"/>
        </w:rPr>
      </w:pPr>
      <w:del w:id="224" w:author="Devayani" w:date="2018-05-30T10:12:00Z">
        <w:r w:rsidRPr="00346178" w:rsidDel="00953C71">
          <w:rPr>
            <w:sz w:val="22"/>
            <w:szCs w:val="24"/>
          </w:rPr>
          <w:tab/>
        </w:r>
      </w:del>
      <w:r w:rsidR="00D66485" w:rsidRPr="00346178">
        <w:rPr>
          <w:sz w:val="22"/>
          <w:szCs w:val="24"/>
        </w:rPr>
        <w:t>Prolonged erection and/or priapism may occur</w:t>
      </w:r>
      <w:r w:rsidR="004A653A" w:rsidRPr="00346178">
        <w:rPr>
          <w:sz w:val="22"/>
          <w:szCs w:val="24"/>
        </w:rPr>
        <w:t xml:space="preserve"> </w:t>
      </w:r>
      <w:r w:rsidR="004A653A" w:rsidRPr="00346178">
        <w:rPr>
          <w:sz w:val="22"/>
          <w:szCs w:val="24"/>
          <w:lang w:eastAsia="en-GB"/>
        </w:rPr>
        <w:t>following intracavernosal</w:t>
      </w:r>
      <w:r w:rsidR="00393FCD" w:rsidRPr="00346178">
        <w:rPr>
          <w:sz w:val="22"/>
          <w:szCs w:val="24"/>
          <w:lang w:eastAsia="en-GB"/>
        </w:rPr>
        <w:t xml:space="preserve"> </w:t>
      </w:r>
      <w:del w:id="225" w:author="Devayani" w:date="2018-05-30T10:12:00Z">
        <w:r w:rsidR="00393FCD" w:rsidRPr="00346178" w:rsidDel="00953C71">
          <w:rPr>
            <w:sz w:val="22"/>
            <w:szCs w:val="24"/>
            <w:lang w:eastAsia="en-GB"/>
          </w:rPr>
          <w:tab/>
        </w:r>
      </w:del>
      <w:r w:rsidR="00393FCD" w:rsidRPr="00346178">
        <w:rPr>
          <w:sz w:val="22"/>
          <w:szCs w:val="24"/>
          <w:lang w:eastAsia="en-GB"/>
        </w:rPr>
        <w:t xml:space="preserve">administration </w:t>
      </w:r>
      <w:r w:rsidR="004A653A" w:rsidRPr="00346178">
        <w:rPr>
          <w:sz w:val="22"/>
          <w:szCs w:val="24"/>
          <w:lang w:eastAsia="en-GB"/>
        </w:rPr>
        <w:t>of alprostadil</w:t>
      </w:r>
      <w:del w:id="226" w:author="Devayani" w:date="2018-05-30T10:13:00Z">
        <w:r w:rsidR="004A653A" w:rsidRPr="00346178" w:rsidDel="00953C71">
          <w:rPr>
            <w:sz w:val="22"/>
            <w:szCs w:val="24"/>
          </w:rPr>
          <w:delText xml:space="preserve"> </w:delText>
        </w:r>
      </w:del>
      <w:r w:rsidR="004A653A" w:rsidRPr="00346178">
        <w:rPr>
          <w:sz w:val="22"/>
          <w:szCs w:val="24"/>
        </w:rPr>
        <w:t xml:space="preserve">. </w:t>
      </w:r>
      <w:del w:id="227" w:author="Devayani" w:date="2018-05-30T11:13:00Z">
        <w:r w:rsidR="004A653A" w:rsidRPr="00346178" w:rsidDel="0015690F">
          <w:rPr>
            <w:sz w:val="22"/>
            <w:szCs w:val="24"/>
          </w:rPr>
          <w:delText xml:space="preserve"> </w:delText>
        </w:r>
      </w:del>
      <w:r w:rsidR="004A653A" w:rsidRPr="00346178">
        <w:rPr>
          <w:sz w:val="22"/>
          <w:szCs w:val="24"/>
          <w:lang w:eastAsia="en-GB"/>
        </w:rPr>
        <w:t>To minimi</w:t>
      </w:r>
      <w:del w:id="228" w:author="Devayani" w:date="2018-05-30T11:17:00Z">
        <w:r w:rsidR="004A653A" w:rsidRPr="00346178" w:rsidDel="0010648F">
          <w:rPr>
            <w:sz w:val="22"/>
            <w:szCs w:val="24"/>
            <w:lang w:eastAsia="en-GB"/>
          </w:rPr>
          <w:delText>z</w:delText>
        </w:r>
      </w:del>
      <w:ins w:id="229" w:author="Devayani" w:date="2018-05-30T11:17:00Z">
        <w:r w:rsidR="0010648F" w:rsidRPr="00A94BCD">
          <w:rPr>
            <w:sz w:val="22"/>
            <w:szCs w:val="24"/>
            <w:lang w:eastAsia="en-GB"/>
          </w:rPr>
          <w:t>s</w:t>
        </w:r>
      </w:ins>
      <w:r w:rsidR="004A653A" w:rsidRPr="00346178">
        <w:rPr>
          <w:sz w:val="22"/>
          <w:szCs w:val="24"/>
          <w:lang w:eastAsia="en-GB"/>
        </w:rPr>
        <w:t xml:space="preserve">e the risk, select the lowest effective </w:t>
      </w:r>
      <w:del w:id="230" w:author="Devayani" w:date="2018-05-30T10:13:00Z">
        <w:r w:rsidR="00393FCD" w:rsidRPr="00346178" w:rsidDel="00953C71">
          <w:rPr>
            <w:sz w:val="22"/>
            <w:szCs w:val="24"/>
            <w:lang w:eastAsia="en-GB"/>
          </w:rPr>
          <w:tab/>
        </w:r>
      </w:del>
      <w:r w:rsidR="004A653A" w:rsidRPr="00346178">
        <w:rPr>
          <w:sz w:val="22"/>
          <w:szCs w:val="24"/>
          <w:lang w:eastAsia="en-GB"/>
        </w:rPr>
        <w:t>dose</w:t>
      </w:r>
      <w:r w:rsidR="00D66485" w:rsidRPr="00346178">
        <w:rPr>
          <w:sz w:val="22"/>
          <w:szCs w:val="24"/>
        </w:rPr>
        <w:t>.</w:t>
      </w:r>
      <w:del w:id="231" w:author="Devayani" w:date="2018-05-30T11:13:00Z">
        <w:r w:rsidR="00D66485" w:rsidRPr="00346178" w:rsidDel="0015690F">
          <w:rPr>
            <w:sz w:val="22"/>
            <w:szCs w:val="24"/>
          </w:rPr>
          <w:delText xml:space="preserve"> </w:delText>
        </w:r>
      </w:del>
      <w:r w:rsidR="00D66485" w:rsidRPr="00346178">
        <w:rPr>
          <w:sz w:val="22"/>
          <w:szCs w:val="24"/>
        </w:rPr>
        <w:t xml:space="preserve"> Patients should be instructed to</w:t>
      </w:r>
      <w:r w:rsidR="004A653A" w:rsidRPr="00346178">
        <w:rPr>
          <w:sz w:val="22"/>
          <w:szCs w:val="24"/>
        </w:rPr>
        <w:t xml:space="preserve"> immediately</w:t>
      </w:r>
      <w:del w:id="232" w:author="Devayani" w:date="2018-05-30T10:13:00Z">
        <w:r w:rsidR="004A653A" w:rsidRPr="00346178" w:rsidDel="00953C71">
          <w:rPr>
            <w:sz w:val="22"/>
            <w:szCs w:val="24"/>
          </w:rPr>
          <w:delText xml:space="preserve">  </w:delText>
        </w:r>
      </w:del>
      <w:r w:rsidR="004A653A" w:rsidRPr="00346178">
        <w:rPr>
          <w:sz w:val="22"/>
          <w:szCs w:val="24"/>
          <w:lang w:eastAsia="en-GB"/>
        </w:rPr>
        <w:t xml:space="preserve"> </w:t>
      </w:r>
      <w:r w:rsidR="00D66485" w:rsidRPr="00346178">
        <w:rPr>
          <w:sz w:val="22"/>
          <w:szCs w:val="24"/>
        </w:rPr>
        <w:t xml:space="preserve">report to a physician any </w:t>
      </w:r>
      <w:del w:id="233" w:author="Devayani" w:date="2018-05-30T11:50:00Z">
        <w:r w:rsidR="00393FCD" w:rsidRPr="00346178" w:rsidDel="00D17AE3">
          <w:rPr>
            <w:sz w:val="22"/>
            <w:szCs w:val="24"/>
          </w:rPr>
          <w:tab/>
        </w:r>
      </w:del>
      <w:r w:rsidR="00D66485" w:rsidRPr="00346178">
        <w:rPr>
          <w:sz w:val="22"/>
          <w:szCs w:val="24"/>
        </w:rPr>
        <w:t xml:space="preserve">erection lasting for a </w:t>
      </w:r>
      <w:del w:id="234" w:author="Devayani" w:date="2018-05-30T10:13:00Z">
        <w:r w:rsidRPr="00346178" w:rsidDel="00953C71">
          <w:rPr>
            <w:sz w:val="22"/>
            <w:szCs w:val="24"/>
          </w:rPr>
          <w:tab/>
        </w:r>
      </w:del>
      <w:r w:rsidR="00D66485" w:rsidRPr="00346178">
        <w:rPr>
          <w:sz w:val="22"/>
          <w:szCs w:val="24"/>
        </w:rPr>
        <w:t>prolonged time period, such as 4 hours or longer.</w:t>
      </w:r>
      <w:r w:rsidR="00393FCD" w:rsidRPr="00346178">
        <w:rPr>
          <w:sz w:val="22"/>
          <w:szCs w:val="24"/>
        </w:rPr>
        <w:t xml:space="preserve"> </w:t>
      </w:r>
      <w:r w:rsidR="00D66485" w:rsidRPr="00346178">
        <w:rPr>
          <w:sz w:val="22"/>
          <w:szCs w:val="24"/>
        </w:rPr>
        <w:t xml:space="preserve">Treatment of </w:t>
      </w:r>
      <w:del w:id="235" w:author="Devayani" w:date="2018-05-30T10:13:00Z">
        <w:r w:rsidR="00FE7B20" w:rsidRPr="00346178" w:rsidDel="00953C71">
          <w:rPr>
            <w:sz w:val="22"/>
            <w:szCs w:val="24"/>
          </w:rPr>
          <w:tab/>
        </w:r>
      </w:del>
      <w:r w:rsidR="00D66485" w:rsidRPr="00346178">
        <w:rPr>
          <w:sz w:val="22"/>
          <w:szCs w:val="24"/>
        </w:rPr>
        <w:t>priapism should not be delayed more than 6 hours</w:t>
      </w:r>
      <w:r w:rsidR="00FE7B20" w:rsidRPr="00346178">
        <w:rPr>
          <w:sz w:val="22"/>
          <w:szCs w:val="24"/>
        </w:rPr>
        <w:t xml:space="preserve">. Treatment of priapism should be </w:t>
      </w:r>
      <w:del w:id="236" w:author="Devayani" w:date="2018-05-30T10:13:00Z">
        <w:r w:rsidR="00FE7B20" w:rsidRPr="00346178" w:rsidDel="00953C71">
          <w:rPr>
            <w:sz w:val="22"/>
            <w:szCs w:val="24"/>
          </w:rPr>
          <w:tab/>
        </w:r>
      </w:del>
      <w:r w:rsidR="00FE7B20" w:rsidRPr="00346178">
        <w:rPr>
          <w:sz w:val="22"/>
          <w:szCs w:val="24"/>
        </w:rPr>
        <w:t>according to established medical practice</w:t>
      </w:r>
      <w:r w:rsidR="00D66485" w:rsidRPr="00346178">
        <w:rPr>
          <w:sz w:val="22"/>
          <w:szCs w:val="24"/>
        </w:rPr>
        <w:t xml:space="preserve"> (</w:t>
      </w:r>
      <w:del w:id="237" w:author="Devayani" w:date="2018-06-15T14:29:00Z">
        <w:r w:rsidR="00D66485" w:rsidRPr="00346178" w:rsidDel="000F2A0C">
          <w:rPr>
            <w:sz w:val="22"/>
            <w:szCs w:val="24"/>
          </w:rPr>
          <w:delText xml:space="preserve">please refer to </w:delText>
        </w:r>
      </w:del>
      <w:ins w:id="238" w:author="Devayani" w:date="2018-06-15T14:29:00Z">
        <w:r w:rsidR="000F2A0C">
          <w:rPr>
            <w:sz w:val="22"/>
            <w:szCs w:val="24"/>
          </w:rPr>
          <w:t xml:space="preserve">see </w:t>
        </w:r>
      </w:ins>
      <w:del w:id="239" w:author="Devayani" w:date="2018-06-15T14:29:00Z">
        <w:r w:rsidR="00D66485" w:rsidRPr="00346178" w:rsidDel="000F2A0C">
          <w:rPr>
            <w:sz w:val="22"/>
            <w:szCs w:val="24"/>
          </w:rPr>
          <w:delText>S</w:delText>
        </w:r>
      </w:del>
      <w:ins w:id="240" w:author="Devayani" w:date="2018-06-15T14:29:00Z">
        <w:r w:rsidR="000F2A0C">
          <w:rPr>
            <w:sz w:val="22"/>
            <w:szCs w:val="24"/>
          </w:rPr>
          <w:t>s</w:t>
        </w:r>
      </w:ins>
      <w:r w:rsidR="00D66485" w:rsidRPr="00346178">
        <w:rPr>
          <w:sz w:val="22"/>
          <w:szCs w:val="24"/>
        </w:rPr>
        <w:t>ection 4.9).</w:t>
      </w:r>
    </w:p>
    <w:p w14:paraId="4FEC05C0" w14:textId="77777777" w:rsidR="00D66485" w:rsidRPr="00346178" w:rsidRDefault="00D66485" w:rsidP="00346178">
      <w:pPr>
        <w:pStyle w:val="BodyTextIndent"/>
        <w:ind w:left="0"/>
        <w:rPr>
          <w:sz w:val="22"/>
          <w:szCs w:val="24"/>
          <w:lang w:val="en-GB"/>
        </w:rPr>
      </w:pPr>
    </w:p>
    <w:p w14:paraId="2CA572C3" w14:textId="77777777" w:rsidR="00D66485" w:rsidRPr="00346178" w:rsidRDefault="00D66485" w:rsidP="00346178">
      <w:pPr>
        <w:pStyle w:val="BodyTextIndent"/>
        <w:ind w:left="0"/>
        <w:rPr>
          <w:sz w:val="22"/>
          <w:szCs w:val="24"/>
          <w:lang w:val="en-GB"/>
        </w:rPr>
      </w:pPr>
      <w:r w:rsidRPr="00346178">
        <w:rPr>
          <w:sz w:val="22"/>
          <w:szCs w:val="24"/>
          <w:lang w:val="en-GB"/>
        </w:rPr>
        <w:t>Painful erection is more likely to occur in patients with anatomical deformations of the penis, such as angulation, phimosis, cavernosal fibrosis, Peyronie's disease or plaques.</w:t>
      </w:r>
      <w:del w:id="241" w:author="Devayani" w:date="2018-05-30T11:13:00Z">
        <w:r w:rsidRPr="00346178" w:rsidDel="0015690F">
          <w:rPr>
            <w:sz w:val="22"/>
            <w:szCs w:val="24"/>
            <w:lang w:val="en-GB"/>
          </w:rPr>
          <w:delText xml:space="preserve"> </w:delText>
        </w:r>
      </w:del>
      <w:r w:rsidRPr="00346178">
        <w:rPr>
          <w:sz w:val="22"/>
          <w:szCs w:val="24"/>
          <w:lang w:val="en-GB"/>
        </w:rPr>
        <w:t xml:space="preserve"> Penile fibrosis, including angulation, </w:t>
      </w:r>
      <w:r w:rsidR="004A653A" w:rsidRPr="00346178">
        <w:rPr>
          <w:sz w:val="22"/>
          <w:szCs w:val="24"/>
          <w:lang w:val="en-GB" w:eastAsia="en-GB"/>
        </w:rPr>
        <w:t xml:space="preserve">cavernosal fibrosis, </w:t>
      </w:r>
      <w:r w:rsidRPr="00346178">
        <w:rPr>
          <w:sz w:val="22"/>
          <w:szCs w:val="24"/>
          <w:lang w:val="en-GB"/>
        </w:rPr>
        <w:t>fibrotic nodules and Peyronie's disease may occur following the intracavernosal administration of Caverject Dual Chamber.</w:t>
      </w:r>
      <w:del w:id="242" w:author="Devayani" w:date="2018-05-30T11:13:00Z">
        <w:r w:rsidRPr="00346178" w:rsidDel="0015690F">
          <w:rPr>
            <w:sz w:val="22"/>
            <w:szCs w:val="24"/>
            <w:lang w:val="en-GB"/>
          </w:rPr>
          <w:delText xml:space="preserve"> </w:delText>
        </w:r>
      </w:del>
      <w:r w:rsidRPr="00346178">
        <w:rPr>
          <w:sz w:val="22"/>
          <w:szCs w:val="24"/>
          <w:lang w:val="en-GB"/>
        </w:rPr>
        <w:t xml:space="preserve"> The occurrence of fibrosis may increase with increased duration of use.</w:t>
      </w:r>
      <w:del w:id="243" w:author="Devayani" w:date="2018-05-30T11:13:00Z">
        <w:r w:rsidRPr="00346178" w:rsidDel="0015690F">
          <w:rPr>
            <w:sz w:val="22"/>
            <w:szCs w:val="24"/>
            <w:lang w:val="en-GB"/>
          </w:rPr>
          <w:delText xml:space="preserve"> </w:delText>
        </w:r>
      </w:del>
      <w:r w:rsidRPr="00346178">
        <w:rPr>
          <w:sz w:val="22"/>
          <w:szCs w:val="24"/>
          <w:lang w:val="en-GB"/>
        </w:rPr>
        <w:t xml:space="preserve"> Regular follow</w:t>
      </w:r>
      <w:r w:rsidRPr="00346178">
        <w:rPr>
          <w:sz w:val="22"/>
          <w:szCs w:val="24"/>
          <w:lang w:val="en-GB"/>
        </w:rPr>
        <w:noBreakHyphen/>
        <w:t>up of patients, with careful examination of the penis, is strongly recommended to detect signs of penile fibrosis or Peyronie's disease.</w:t>
      </w:r>
      <w:del w:id="244" w:author="Devayani" w:date="2018-05-30T11:13:00Z">
        <w:r w:rsidRPr="00346178" w:rsidDel="0015690F">
          <w:rPr>
            <w:sz w:val="22"/>
            <w:szCs w:val="24"/>
            <w:lang w:val="en-GB"/>
          </w:rPr>
          <w:delText xml:space="preserve"> </w:delText>
        </w:r>
      </w:del>
      <w:r w:rsidRPr="00346178">
        <w:rPr>
          <w:sz w:val="22"/>
          <w:szCs w:val="24"/>
          <w:lang w:val="en-GB"/>
        </w:rPr>
        <w:t xml:space="preserve"> Treatment with Caverject Dual Chamber should be discontinued in patients who develop penile angulation, cavernosal fibrosis, or Peyronie's disease.</w:t>
      </w:r>
    </w:p>
    <w:p w14:paraId="62307EC6" w14:textId="77777777" w:rsidR="00D66485" w:rsidRPr="00346178" w:rsidRDefault="00D66485" w:rsidP="00346178">
      <w:pPr>
        <w:rPr>
          <w:sz w:val="22"/>
        </w:rPr>
      </w:pPr>
    </w:p>
    <w:p w14:paraId="797C6D42" w14:textId="77777777" w:rsidR="00D66485" w:rsidRPr="00346178" w:rsidRDefault="00D66485" w:rsidP="00346178">
      <w:pPr>
        <w:pStyle w:val="BodyTextIndent"/>
        <w:ind w:left="0"/>
        <w:rPr>
          <w:sz w:val="22"/>
          <w:lang w:val="en-GB"/>
        </w:rPr>
      </w:pPr>
      <w:r w:rsidRPr="00346178">
        <w:rPr>
          <w:sz w:val="22"/>
          <w:lang w:val="en-GB"/>
        </w:rPr>
        <w:t>Patients on anticoagulants such as warfarin or heparin may have increased propensity for bleeding after the intracavern</w:t>
      </w:r>
      <w:r w:rsidR="004A653A" w:rsidRPr="00346178">
        <w:rPr>
          <w:sz w:val="22"/>
          <w:lang w:val="en-GB"/>
        </w:rPr>
        <w:t>osal</w:t>
      </w:r>
      <w:r w:rsidRPr="00346178">
        <w:rPr>
          <w:sz w:val="22"/>
          <w:lang w:val="en-GB"/>
        </w:rPr>
        <w:t xml:space="preserve"> injection.</w:t>
      </w:r>
      <w:del w:id="245" w:author="Devayani" w:date="2018-05-30T11:13:00Z">
        <w:r w:rsidRPr="00346178" w:rsidDel="0015690F">
          <w:rPr>
            <w:sz w:val="22"/>
            <w:lang w:val="en-GB"/>
          </w:rPr>
          <w:delText xml:space="preserve"> </w:delText>
        </w:r>
      </w:del>
      <w:r w:rsidRPr="00346178">
        <w:rPr>
          <w:sz w:val="22"/>
          <w:lang w:val="en-GB"/>
        </w:rPr>
        <w:t xml:space="preserve"> In some patients, injection of Caverject Dual Chamber can induce a small amount of bleeding at the site of injection.</w:t>
      </w:r>
      <w:del w:id="246" w:author="Devayani" w:date="2018-05-30T11:13:00Z">
        <w:r w:rsidRPr="00346178" w:rsidDel="0015690F">
          <w:rPr>
            <w:sz w:val="22"/>
            <w:lang w:val="en-GB"/>
          </w:rPr>
          <w:delText xml:space="preserve"> </w:delText>
        </w:r>
      </w:del>
      <w:r w:rsidRPr="00346178">
        <w:rPr>
          <w:sz w:val="22"/>
          <w:lang w:val="en-GB"/>
        </w:rPr>
        <w:t xml:space="preserve"> In patients infected with blood</w:t>
      </w:r>
      <w:r w:rsidRPr="00346178">
        <w:rPr>
          <w:sz w:val="22"/>
          <w:lang w:val="en-GB"/>
        </w:rPr>
        <w:noBreakHyphen/>
        <w:t>born</w:t>
      </w:r>
      <w:r w:rsidR="005809AD" w:rsidRPr="00346178">
        <w:rPr>
          <w:sz w:val="22"/>
          <w:lang w:val="en-GB"/>
        </w:rPr>
        <w:t>e</w:t>
      </w:r>
      <w:r w:rsidRPr="00346178">
        <w:rPr>
          <w:sz w:val="22"/>
          <w:lang w:val="en-GB"/>
        </w:rPr>
        <w:t xml:space="preserve"> diseases, this could increase the transmission of such diseases to their partner.</w:t>
      </w:r>
    </w:p>
    <w:p w14:paraId="35787C6E" w14:textId="77777777" w:rsidR="00483AE6" w:rsidRPr="00346178" w:rsidRDefault="00483AE6" w:rsidP="00346178">
      <w:pPr>
        <w:pStyle w:val="BodyTextIndent"/>
        <w:ind w:left="0"/>
        <w:rPr>
          <w:sz w:val="22"/>
          <w:szCs w:val="24"/>
          <w:highlight w:val="yellow"/>
          <w:lang w:val="en-GB"/>
        </w:rPr>
      </w:pPr>
    </w:p>
    <w:p w14:paraId="6A4A60C0" w14:textId="77777777" w:rsidR="00D66485" w:rsidRPr="00346178" w:rsidRDefault="00483AE6" w:rsidP="00346178">
      <w:pPr>
        <w:rPr>
          <w:sz w:val="22"/>
          <w:szCs w:val="24"/>
        </w:rPr>
      </w:pPr>
      <w:r w:rsidRPr="00346178">
        <w:rPr>
          <w:sz w:val="22"/>
          <w:szCs w:val="24"/>
        </w:rPr>
        <w:t>Caverject should be used with caution in patients with cardiovascular and cerebrovascular risk factors.</w:t>
      </w:r>
    </w:p>
    <w:p w14:paraId="426E88F5" w14:textId="77777777" w:rsidR="00953C71" w:rsidRPr="00A94BCD" w:rsidRDefault="00953C71" w:rsidP="00346178">
      <w:pPr>
        <w:rPr>
          <w:ins w:id="247" w:author="Devayani" w:date="2018-05-30T10:14:00Z"/>
          <w:sz w:val="22"/>
        </w:rPr>
      </w:pPr>
    </w:p>
    <w:p w14:paraId="2588E55D" w14:textId="77777777" w:rsidR="00D66485" w:rsidRPr="00346178" w:rsidRDefault="00D66485" w:rsidP="00346178">
      <w:pPr>
        <w:rPr>
          <w:sz w:val="22"/>
        </w:rPr>
      </w:pPr>
      <w:r w:rsidRPr="00346178">
        <w:rPr>
          <w:sz w:val="22"/>
        </w:rPr>
        <w:t>Caverject should be used with care in patients who have experienced transient ischaemic attacks or those with unstable cardiovascular disorders.</w:t>
      </w:r>
    </w:p>
    <w:p w14:paraId="0FD3E9C5" w14:textId="77777777" w:rsidR="00E409A9" w:rsidRPr="00346178" w:rsidRDefault="00E409A9" w:rsidP="00346178">
      <w:pPr>
        <w:pStyle w:val="BodyTextIndent"/>
        <w:ind w:left="0"/>
        <w:rPr>
          <w:sz w:val="22"/>
          <w:szCs w:val="24"/>
          <w:lang w:val="en-GB"/>
        </w:rPr>
      </w:pPr>
    </w:p>
    <w:p w14:paraId="4FBBDAE5" w14:textId="77777777" w:rsidR="00E409A9" w:rsidRPr="00346178" w:rsidRDefault="00E409A9" w:rsidP="00346178">
      <w:pPr>
        <w:pStyle w:val="BodyTextIndent"/>
        <w:ind w:left="0"/>
        <w:rPr>
          <w:sz w:val="22"/>
          <w:szCs w:val="24"/>
          <w:lang w:val="en-GB"/>
        </w:rPr>
      </w:pPr>
      <w:r w:rsidRPr="00346178">
        <w:rPr>
          <w:sz w:val="22"/>
          <w:szCs w:val="24"/>
          <w:lang w:val="en-GB"/>
        </w:rPr>
        <w:t>Sexual stimulation and intercourse can lead to cardiac and pulmonary events in patients with coronary heart disease, congestive heart failure or pulmonary disease.</w:t>
      </w:r>
      <w:del w:id="248" w:author="Devayani" w:date="2018-05-30T11:13:00Z">
        <w:r w:rsidRPr="00346178" w:rsidDel="0015690F">
          <w:rPr>
            <w:sz w:val="22"/>
            <w:szCs w:val="24"/>
            <w:lang w:val="en-GB"/>
          </w:rPr>
          <w:delText xml:space="preserve"> </w:delText>
        </w:r>
      </w:del>
      <w:r w:rsidRPr="00346178">
        <w:rPr>
          <w:sz w:val="22"/>
          <w:szCs w:val="24"/>
          <w:lang w:val="en-GB"/>
        </w:rPr>
        <w:t xml:space="preserve"> Caverject should be used with care in these patients and they s</w:t>
      </w:r>
      <w:r w:rsidRPr="00346178">
        <w:rPr>
          <w:sz w:val="22"/>
          <w:szCs w:val="24"/>
          <w:lang w:val="en-GB" w:eastAsia="en-GB"/>
        </w:rPr>
        <w:t>hould engage in sexual activity with caution.</w:t>
      </w:r>
    </w:p>
    <w:p w14:paraId="74C96319" w14:textId="77777777" w:rsidR="00D66485" w:rsidRPr="00346178" w:rsidRDefault="00D66485" w:rsidP="00346178">
      <w:pPr>
        <w:rPr>
          <w:sz w:val="22"/>
          <w:u w:val="single"/>
        </w:rPr>
      </w:pPr>
    </w:p>
    <w:p w14:paraId="6CEBA31A" w14:textId="77777777" w:rsidR="00D66485" w:rsidRPr="00346178" w:rsidRDefault="00D66485" w:rsidP="00346178">
      <w:pPr>
        <w:pStyle w:val="BodyTextIndent"/>
        <w:ind w:left="0"/>
        <w:rPr>
          <w:sz w:val="22"/>
          <w:lang w:val="en-GB"/>
        </w:rPr>
      </w:pPr>
      <w:r w:rsidRPr="00346178">
        <w:rPr>
          <w:sz w:val="22"/>
          <w:lang w:val="en-GB"/>
        </w:rPr>
        <w:lastRenderedPageBreak/>
        <w:t>Caverject Dual Chamber is not intended for co</w:t>
      </w:r>
      <w:r w:rsidRPr="00346178">
        <w:rPr>
          <w:sz w:val="22"/>
          <w:lang w:val="en-GB"/>
        </w:rPr>
        <w:noBreakHyphen/>
        <w:t xml:space="preserve">administration with any other agent for the treatment of erectile dysfunction (see </w:t>
      </w:r>
      <w:del w:id="249" w:author="Devayani" w:date="2018-06-15T14:29:00Z">
        <w:r w:rsidRPr="00346178" w:rsidDel="000F2A0C">
          <w:rPr>
            <w:sz w:val="22"/>
            <w:lang w:val="en-GB"/>
          </w:rPr>
          <w:delText xml:space="preserve">also </w:delText>
        </w:r>
      </w:del>
      <w:ins w:id="250" w:author="Devayani" w:date="2018-06-15T14:29:00Z">
        <w:r w:rsidR="000F2A0C">
          <w:rPr>
            <w:sz w:val="22"/>
            <w:lang w:val="en-GB"/>
          </w:rPr>
          <w:t xml:space="preserve">section </w:t>
        </w:r>
      </w:ins>
      <w:r w:rsidRPr="00346178">
        <w:rPr>
          <w:sz w:val="22"/>
          <w:lang w:val="en-GB"/>
        </w:rPr>
        <w:t>4.5).</w:t>
      </w:r>
    </w:p>
    <w:p w14:paraId="26DD0160" w14:textId="77777777" w:rsidR="00D66485" w:rsidRPr="00346178" w:rsidRDefault="00D66485" w:rsidP="00346178">
      <w:pPr>
        <w:pStyle w:val="BodyTextIndent"/>
        <w:ind w:left="0"/>
        <w:rPr>
          <w:sz w:val="22"/>
          <w:lang w:val="en-GB"/>
        </w:rPr>
      </w:pPr>
    </w:p>
    <w:p w14:paraId="078A8D21" w14:textId="77777777" w:rsidR="00D66485" w:rsidRPr="00346178" w:rsidRDefault="00D66485" w:rsidP="00346178">
      <w:pPr>
        <w:pStyle w:val="BodyTextIndent"/>
        <w:ind w:left="0"/>
        <w:rPr>
          <w:sz w:val="22"/>
          <w:lang w:val="en-GB"/>
        </w:rPr>
      </w:pPr>
      <w:r w:rsidRPr="00346178">
        <w:rPr>
          <w:sz w:val="22"/>
          <w:lang w:val="en-GB"/>
        </w:rPr>
        <w:t xml:space="preserve">The potential for abuse of </w:t>
      </w:r>
      <w:r w:rsidR="004A653A" w:rsidRPr="00346178">
        <w:rPr>
          <w:sz w:val="22"/>
          <w:lang w:val="en-GB"/>
        </w:rPr>
        <w:t>C</w:t>
      </w:r>
      <w:r w:rsidRPr="00346178">
        <w:rPr>
          <w:sz w:val="22"/>
          <w:lang w:val="en-GB"/>
        </w:rPr>
        <w:t>averject should be considered in patients with a history of psychiatric disorder or addiction.</w:t>
      </w:r>
    </w:p>
    <w:p w14:paraId="6954E8E0" w14:textId="77777777" w:rsidR="00D66485" w:rsidRPr="00346178" w:rsidRDefault="00D66485" w:rsidP="00346178">
      <w:pPr>
        <w:pStyle w:val="BodyTextIndent"/>
        <w:ind w:left="0"/>
        <w:rPr>
          <w:sz w:val="22"/>
          <w:szCs w:val="24"/>
          <w:lang w:val="en-GB"/>
        </w:rPr>
      </w:pPr>
    </w:p>
    <w:p w14:paraId="7976DAEC" w14:textId="77777777" w:rsidR="00D66485" w:rsidRPr="00346178" w:rsidRDefault="00D66485" w:rsidP="00346178">
      <w:pPr>
        <w:pStyle w:val="BodyTextIndent"/>
        <w:ind w:left="0"/>
        <w:rPr>
          <w:sz w:val="22"/>
          <w:szCs w:val="24"/>
          <w:lang w:val="en-GB"/>
        </w:rPr>
      </w:pPr>
      <w:r w:rsidRPr="00346178">
        <w:rPr>
          <w:sz w:val="22"/>
          <w:szCs w:val="24"/>
          <w:lang w:val="en-GB"/>
        </w:rPr>
        <w:t>Reconstituted solutions of Caverject Dual Chamber are intended for single use only.</w:t>
      </w:r>
      <w:del w:id="251" w:author="Devayani" w:date="2018-05-30T11:13:00Z">
        <w:r w:rsidRPr="00346178" w:rsidDel="0015690F">
          <w:rPr>
            <w:sz w:val="22"/>
            <w:szCs w:val="24"/>
            <w:lang w:val="en-GB"/>
          </w:rPr>
          <w:delText xml:space="preserve">  </w:delText>
        </w:r>
      </w:del>
      <w:r w:rsidR="004A653A" w:rsidRPr="00346178">
        <w:rPr>
          <w:sz w:val="22"/>
          <w:szCs w:val="24"/>
          <w:lang w:val="en-GB" w:eastAsia="en-GB"/>
        </w:rPr>
        <w:t xml:space="preserve"> The injection delivery system/syringe and any remaining solution should be properly discarded.</w:t>
      </w:r>
    </w:p>
    <w:p w14:paraId="5FB9921C" w14:textId="77777777" w:rsidR="003A74C7" w:rsidRPr="00346178" w:rsidRDefault="003A74C7" w:rsidP="00346178">
      <w:pPr>
        <w:pStyle w:val="BodyTextIndent"/>
        <w:ind w:left="0"/>
        <w:rPr>
          <w:sz w:val="22"/>
          <w:lang w:val="en-GB"/>
        </w:rPr>
      </w:pPr>
    </w:p>
    <w:p w14:paraId="6D27181B" w14:textId="77777777" w:rsidR="003A74C7" w:rsidRPr="00346178" w:rsidDel="00953C71" w:rsidRDefault="003A74C7" w:rsidP="00277560">
      <w:pPr>
        <w:rPr>
          <w:del w:id="252" w:author="Devayani" w:date="2018-05-30T10:14:00Z"/>
          <w:sz w:val="22"/>
        </w:rPr>
      </w:pPr>
      <w:del w:id="253" w:author="Devayani" w:date="2018-05-30T10:14:00Z">
        <w:r w:rsidRPr="00346178" w:rsidDel="00953C71">
          <w:rPr>
            <w:sz w:val="22"/>
          </w:rPr>
          <w:tab/>
          <w:delText xml:space="preserve">Alprostadil Sterile Powder and solvent (Dual Chamber) contains benzyl alcohol, </w:delText>
        </w:r>
        <w:r w:rsidRPr="00346178" w:rsidDel="00953C71">
          <w:rPr>
            <w:sz w:val="22"/>
          </w:rPr>
          <w:tab/>
          <w:delText>which may cause hypersensitivity reactions.</w:delText>
        </w:r>
      </w:del>
    </w:p>
    <w:p w14:paraId="0FD4BF25" w14:textId="77777777" w:rsidR="00DA0521" w:rsidRPr="00346178" w:rsidDel="00953C71" w:rsidRDefault="00DA0521" w:rsidP="00277560">
      <w:pPr>
        <w:rPr>
          <w:del w:id="254" w:author="Devayani" w:date="2018-05-30T10:14:00Z"/>
          <w:sz w:val="22"/>
        </w:rPr>
      </w:pPr>
    </w:p>
    <w:p w14:paraId="6FB5A151" w14:textId="77777777" w:rsidR="00953C71" w:rsidRPr="00346178" w:rsidRDefault="00953C71" w:rsidP="00953C71">
      <w:pPr>
        <w:rPr>
          <w:sz w:val="22"/>
          <w:szCs w:val="22"/>
        </w:rPr>
      </w:pPr>
      <w:r w:rsidRPr="00A94BCD">
        <w:rPr>
          <w:sz w:val="22"/>
          <w:szCs w:val="22"/>
        </w:rPr>
        <w:t xml:space="preserve">Caverject Dual Chamber </w:t>
      </w:r>
      <w:r w:rsidRPr="00346178">
        <w:rPr>
          <w:sz w:val="22"/>
          <w:szCs w:val="22"/>
        </w:rPr>
        <w:t>uses a superfine needle for administration. As with all superfine needles, the possibility of needle breakage exists.</w:t>
      </w:r>
    </w:p>
    <w:p w14:paraId="25FA8714" w14:textId="77777777" w:rsidR="00953C71" w:rsidRPr="00346178" w:rsidRDefault="00953C71" w:rsidP="00953C71">
      <w:pPr>
        <w:rPr>
          <w:sz w:val="22"/>
          <w:szCs w:val="22"/>
        </w:rPr>
      </w:pPr>
    </w:p>
    <w:p w14:paraId="171CDE6A" w14:textId="77777777" w:rsidR="00953C71" w:rsidRPr="00346178" w:rsidRDefault="00953C71" w:rsidP="00953C71">
      <w:pPr>
        <w:rPr>
          <w:sz w:val="22"/>
          <w:szCs w:val="22"/>
        </w:rPr>
      </w:pPr>
      <w:r w:rsidRPr="00346178">
        <w:rPr>
          <w:sz w:val="22"/>
          <w:szCs w:val="22"/>
        </w:rPr>
        <w:t xml:space="preserve">Needle breakage, with a portion of the needle remaining in the penis, has been reported and, in some cases, required hospitalisation and surgical removal. </w:t>
      </w:r>
    </w:p>
    <w:p w14:paraId="498D3B4F" w14:textId="77777777" w:rsidR="00953C71" w:rsidRPr="00346178" w:rsidRDefault="00953C71" w:rsidP="00953C71">
      <w:pPr>
        <w:rPr>
          <w:sz w:val="22"/>
          <w:szCs w:val="22"/>
        </w:rPr>
      </w:pPr>
    </w:p>
    <w:p w14:paraId="4A292562" w14:textId="77777777" w:rsidR="00953C71" w:rsidRPr="00346178" w:rsidRDefault="00953C71" w:rsidP="00953C71">
      <w:pPr>
        <w:rPr>
          <w:sz w:val="22"/>
          <w:szCs w:val="22"/>
        </w:rPr>
      </w:pPr>
      <w:r w:rsidRPr="00346178">
        <w:rPr>
          <w:sz w:val="22"/>
          <w:szCs w:val="22"/>
        </w:rPr>
        <w:t>Careful patient instruction in proper handling and injection techniques may minimise the potential for needle breakage.</w:t>
      </w:r>
    </w:p>
    <w:p w14:paraId="278BF8B8" w14:textId="77777777" w:rsidR="00953C71" w:rsidRPr="00346178" w:rsidRDefault="00953C71" w:rsidP="00953C71">
      <w:pPr>
        <w:rPr>
          <w:sz w:val="22"/>
          <w:szCs w:val="22"/>
        </w:rPr>
      </w:pPr>
    </w:p>
    <w:p w14:paraId="3FD175B3" w14:textId="77777777" w:rsidR="00953C71" w:rsidRPr="00346178" w:rsidRDefault="00953C71" w:rsidP="00953C71">
      <w:pPr>
        <w:rPr>
          <w:sz w:val="22"/>
          <w:szCs w:val="22"/>
        </w:rPr>
      </w:pPr>
      <w:r w:rsidRPr="00346178">
        <w:rPr>
          <w:sz w:val="22"/>
          <w:szCs w:val="22"/>
        </w:rPr>
        <w:t xml:space="preserve">The patient should be instructed that, if the needle is bent, it must not be used; they should also not attempt to straighten a bent needle. </w:t>
      </w:r>
      <w:del w:id="255" w:author="Devayani" w:date="2018-05-30T10:17:00Z">
        <w:r w:rsidRPr="00346178" w:rsidDel="00896424">
          <w:rPr>
            <w:sz w:val="22"/>
            <w:szCs w:val="22"/>
          </w:rPr>
          <w:delText xml:space="preserve"> </w:delText>
        </w:r>
      </w:del>
      <w:r w:rsidRPr="00346178">
        <w:rPr>
          <w:sz w:val="22"/>
          <w:szCs w:val="22"/>
        </w:rPr>
        <w:t>They should remove the needle from the syringe, discard it, and attach a new, unused sterile needle to the syringe.</w:t>
      </w:r>
    </w:p>
    <w:p w14:paraId="619D191C" w14:textId="77777777" w:rsidR="00953C71" w:rsidRPr="00A94BCD" w:rsidRDefault="00953C71" w:rsidP="00953C71">
      <w:pPr>
        <w:rPr>
          <w:ins w:id="256" w:author="Devayani" w:date="2018-05-25T10:33:00Z"/>
          <w:b/>
          <w:sz w:val="22"/>
        </w:rPr>
      </w:pPr>
    </w:p>
    <w:p w14:paraId="62D93324" w14:textId="77777777" w:rsidR="00953C71" w:rsidRDefault="00953C71" w:rsidP="00953C71">
      <w:pPr>
        <w:pStyle w:val="BodyTextIndent"/>
        <w:keepNext/>
        <w:ind w:left="0"/>
        <w:rPr>
          <w:ins w:id="257" w:author="Devayani" w:date="2018-06-06T11:06:00Z"/>
          <w:sz w:val="22"/>
          <w:szCs w:val="22"/>
          <w:u w:val="single"/>
          <w:lang w:val="en-GB"/>
        </w:rPr>
      </w:pPr>
      <w:ins w:id="258" w:author="Devayani" w:date="2018-05-25T10:33:00Z">
        <w:r w:rsidRPr="00A94BCD">
          <w:rPr>
            <w:sz w:val="22"/>
            <w:szCs w:val="22"/>
            <w:u w:val="single"/>
            <w:lang w:val="en-GB"/>
          </w:rPr>
          <w:t>Benzyl alcohol</w:t>
        </w:r>
      </w:ins>
    </w:p>
    <w:p w14:paraId="418BE277" w14:textId="77777777" w:rsidR="00287C0D" w:rsidRPr="00A94BCD" w:rsidRDefault="00287C0D" w:rsidP="00953C71">
      <w:pPr>
        <w:pStyle w:val="BodyTextIndent"/>
        <w:keepNext/>
        <w:ind w:left="0"/>
        <w:rPr>
          <w:ins w:id="259" w:author="Devayani" w:date="2018-05-25T10:35:00Z"/>
          <w:sz w:val="22"/>
          <w:szCs w:val="22"/>
          <w:u w:val="single"/>
          <w:lang w:val="en-GB"/>
        </w:rPr>
      </w:pPr>
    </w:p>
    <w:p w14:paraId="2E7BC8C5" w14:textId="77777777" w:rsidR="00953C71" w:rsidRPr="00346178" w:rsidRDefault="000F2A0C" w:rsidP="00953C71">
      <w:pPr>
        <w:pStyle w:val="BodyTextIndent"/>
        <w:ind w:left="0"/>
        <w:rPr>
          <w:ins w:id="260" w:author="Devayani" w:date="2018-05-25T10:37:00Z"/>
          <w:sz w:val="22"/>
          <w:szCs w:val="22"/>
          <w:lang w:val="en-GB"/>
        </w:rPr>
      </w:pPr>
      <w:ins w:id="261" w:author="Devayani" w:date="2018-06-15T14:30:00Z">
        <w:r>
          <w:rPr>
            <w:sz w:val="22"/>
            <w:szCs w:val="22"/>
            <w:lang w:val="en-GB"/>
          </w:rPr>
          <w:t xml:space="preserve">Caverject </w:t>
        </w:r>
      </w:ins>
      <w:ins w:id="262" w:author="Devayani" w:date="2018-05-25T10:35:00Z">
        <w:r w:rsidR="00953C71" w:rsidRPr="00346178">
          <w:rPr>
            <w:sz w:val="22"/>
            <w:szCs w:val="22"/>
            <w:lang w:val="en-GB"/>
          </w:rPr>
          <w:t>Dual Chamber contains benzyl alcohol, which may cause hypersensitivity reactions.</w:t>
        </w:r>
      </w:ins>
    </w:p>
    <w:p w14:paraId="5DD209BA" w14:textId="77777777" w:rsidR="00953C71" w:rsidRPr="00346178" w:rsidRDefault="00953C71" w:rsidP="00953C71">
      <w:pPr>
        <w:pStyle w:val="BodyTextIndent"/>
        <w:ind w:left="0"/>
        <w:rPr>
          <w:ins w:id="263" w:author="Devayani" w:date="2018-05-25T10:36:00Z"/>
          <w:sz w:val="22"/>
          <w:szCs w:val="22"/>
          <w:lang w:val="en-GB"/>
        </w:rPr>
      </w:pPr>
    </w:p>
    <w:p w14:paraId="5DCC0E71" w14:textId="77777777" w:rsidR="00953C71" w:rsidRDefault="00B12665" w:rsidP="00346178">
      <w:pPr>
        <w:pStyle w:val="ListBullet"/>
        <w:numPr>
          <w:ilvl w:val="0"/>
          <w:numId w:val="0"/>
        </w:numPr>
        <w:spacing w:after="0"/>
        <w:rPr>
          <w:ins w:id="264" w:author="Blackburn, Anita" w:date="2018-12-19T14:10:00Z"/>
          <w:sz w:val="22"/>
          <w:szCs w:val="22"/>
          <w:lang w:val="en-GB"/>
        </w:rPr>
      </w:pPr>
      <w:ins w:id="265" w:author="Blackburn, Anita" w:date="2019-03-01T11:19:00Z">
        <w:r>
          <w:rPr>
            <w:rFonts w:eastAsia="Calibri"/>
            <w:sz w:val="22"/>
            <w:szCs w:val="22"/>
            <w:lang w:val="en-GB"/>
          </w:rPr>
          <w:t>T</w:t>
        </w:r>
      </w:ins>
      <w:ins w:id="266" w:author="Blackburn, Anita" w:date="2018-05-11T19:34:00Z">
        <w:r w:rsidR="00953C71" w:rsidRPr="00906E18">
          <w:rPr>
            <w:rFonts w:eastAsia="Calibri"/>
            <w:sz w:val="22"/>
            <w:szCs w:val="22"/>
            <w:lang w:val="en-GB"/>
          </w:rPr>
          <w:t>he combined daily metabolic load of benzyl alcohol from all sources</w:t>
        </w:r>
      </w:ins>
      <w:ins w:id="267" w:author="Blackburn, Anita" w:date="2019-03-01T11:19:00Z">
        <w:r>
          <w:rPr>
            <w:rFonts w:eastAsia="Calibri"/>
            <w:sz w:val="22"/>
            <w:szCs w:val="22"/>
            <w:lang w:val="en-GB"/>
          </w:rPr>
          <w:t xml:space="preserve"> should be considered</w:t>
        </w:r>
      </w:ins>
      <w:ins w:id="268" w:author="Blackburn, Anita" w:date="2018-05-11T19:34:00Z">
        <w:r w:rsidR="00953C71" w:rsidRPr="00906E18">
          <w:rPr>
            <w:rFonts w:eastAsia="Calibri"/>
            <w:sz w:val="22"/>
            <w:szCs w:val="22"/>
            <w:lang w:val="en-GB"/>
          </w:rPr>
          <w:t>, especially</w:t>
        </w:r>
        <w:r w:rsidR="00953C71" w:rsidRPr="00346178">
          <w:rPr>
            <w:rFonts w:eastAsia="Calibri"/>
            <w:sz w:val="22"/>
            <w:szCs w:val="22"/>
            <w:lang w:val="en-GB"/>
          </w:rPr>
          <w:t xml:space="preserve"> </w:t>
        </w:r>
        <w:r w:rsidR="00953C71" w:rsidRPr="00365FEE">
          <w:rPr>
            <w:sz w:val="22"/>
            <w:szCs w:val="22"/>
            <w:lang w:val="en-GB"/>
          </w:rPr>
          <w:t>in</w:t>
        </w:r>
        <w:r w:rsidR="00953C71" w:rsidRPr="004B2981">
          <w:rPr>
            <w:sz w:val="22"/>
            <w:szCs w:val="22"/>
            <w:lang w:val="en-GB"/>
          </w:rPr>
          <w:t xml:space="preserve"> </w:t>
        </w:r>
      </w:ins>
      <w:ins w:id="269" w:author="Devayani" w:date="2018-06-15T14:30:00Z">
        <w:r w:rsidR="000F2A0C">
          <w:rPr>
            <w:sz w:val="22"/>
            <w:szCs w:val="22"/>
            <w:lang w:val="en-GB"/>
          </w:rPr>
          <w:t>patients</w:t>
        </w:r>
      </w:ins>
      <w:ins w:id="270" w:author="Blackburn, Anita" w:date="2018-05-11T19:34:00Z">
        <w:r w:rsidR="00953C71" w:rsidRPr="00365FEE">
          <w:rPr>
            <w:sz w:val="22"/>
            <w:szCs w:val="22"/>
            <w:lang w:val="en-GB"/>
          </w:rPr>
          <w:t xml:space="preserve"> with liver or kidney impairment because of the risk of accumulation and toxicity (metabolic acidosis).</w:t>
        </w:r>
      </w:ins>
    </w:p>
    <w:p w14:paraId="7852F823" w14:textId="77777777" w:rsidR="00254CB8" w:rsidRDefault="00254CB8" w:rsidP="00346178">
      <w:pPr>
        <w:pStyle w:val="ListBullet"/>
        <w:numPr>
          <w:ilvl w:val="0"/>
          <w:numId w:val="0"/>
        </w:numPr>
        <w:spacing w:after="0"/>
        <w:rPr>
          <w:ins w:id="271" w:author="Blackburn, Anita" w:date="2018-12-19T14:09:00Z"/>
          <w:sz w:val="22"/>
          <w:szCs w:val="22"/>
          <w:lang w:val="en-GB"/>
        </w:rPr>
      </w:pPr>
    </w:p>
    <w:p w14:paraId="220656EB" w14:textId="77777777" w:rsidR="00254CB8" w:rsidRPr="00254CB8" w:rsidDel="00F72EEE" w:rsidRDefault="008D6FD7" w:rsidP="00254CB8">
      <w:pPr>
        <w:rPr>
          <w:ins w:id="272" w:author="Blackburn, Anita" w:date="2018-12-19T14:10:00Z"/>
          <w:del w:id="273" w:author="Ramaswamy, Mrudula" w:date="2019-02-18T16:23:00Z"/>
          <w:sz w:val="22"/>
          <w:szCs w:val="22"/>
        </w:rPr>
      </w:pPr>
      <w:ins w:id="274" w:author="Blackburn, Anita" w:date="2019-02-15T18:07:00Z">
        <w:r>
          <w:rPr>
            <w:sz w:val="22"/>
            <w:szCs w:val="22"/>
          </w:rPr>
          <w:t xml:space="preserve">This medicine is only indicated for intracavernosal injection. </w:t>
        </w:r>
      </w:ins>
      <w:ins w:id="275" w:author="Blackburn, Anita" w:date="2018-12-19T14:10:00Z">
        <w:r w:rsidR="00254CB8" w:rsidRPr="00254CB8">
          <w:rPr>
            <w:sz w:val="22"/>
            <w:szCs w:val="22"/>
          </w:rPr>
          <w:t xml:space="preserve">Intravenous administration of the preservative benzyl alcohol has been associated with serious adverse events and death in paediatric patients including neonates (“gasping syndrome”). The minimum amount of benzyl alcohol at which toxicity may occur is not known. </w:t>
        </w:r>
      </w:ins>
    </w:p>
    <w:p w14:paraId="6841471E" w14:textId="77777777" w:rsidR="00254CB8" w:rsidRPr="00254CB8" w:rsidDel="00F72EEE" w:rsidRDefault="00254CB8" w:rsidP="00254CB8">
      <w:pPr>
        <w:rPr>
          <w:ins w:id="276" w:author="Blackburn, Anita" w:date="2018-12-19T14:10:00Z"/>
          <w:del w:id="277" w:author="Ramaswamy, Mrudula" w:date="2019-02-18T16:23:00Z"/>
          <w:sz w:val="22"/>
          <w:szCs w:val="22"/>
        </w:rPr>
      </w:pPr>
    </w:p>
    <w:p w14:paraId="2B522A42" w14:textId="77777777" w:rsidR="008D6FD7" w:rsidRPr="007135EF" w:rsidRDefault="00254CB8" w:rsidP="008D6FD7">
      <w:pPr>
        <w:rPr>
          <w:ins w:id="278" w:author="Blackburn, Anita" w:date="2019-02-15T18:08:00Z"/>
          <w:sz w:val="22"/>
          <w:szCs w:val="22"/>
        </w:rPr>
      </w:pPr>
      <w:ins w:id="279" w:author="Blackburn, Anita" w:date="2018-12-19T14:10:00Z">
        <w:r w:rsidRPr="00254CB8">
          <w:rPr>
            <w:sz w:val="22"/>
            <w:szCs w:val="22"/>
          </w:rPr>
          <w:t>Premature and low-birth weight infants may be more likely to develop toxicity.</w:t>
        </w:r>
      </w:ins>
      <w:ins w:id="280" w:author="Blackburn, Anita" w:date="2019-02-15T18:08:00Z">
        <w:r w:rsidR="008D6FD7">
          <w:rPr>
            <w:sz w:val="22"/>
            <w:szCs w:val="22"/>
          </w:rPr>
          <w:t xml:space="preserve"> Caverject</w:t>
        </w:r>
      </w:ins>
      <w:ins w:id="281" w:author="Ramaswamy, Mrudula" w:date="2019-02-18T17:56:00Z">
        <w:r w:rsidR="006448EF" w:rsidRPr="006448EF">
          <w:rPr>
            <w:sz w:val="22"/>
            <w:szCs w:val="22"/>
          </w:rPr>
          <w:t xml:space="preserve"> </w:t>
        </w:r>
        <w:r w:rsidR="006448EF" w:rsidRPr="00346178">
          <w:rPr>
            <w:sz w:val="22"/>
            <w:szCs w:val="22"/>
          </w:rPr>
          <w:t>Dual Chamber</w:t>
        </w:r>
      </w:ins>
      <w:ins w:id="282" w:author="Blackburn, Anita" w:date="2019-02-15T18:08:00Z">
        <w:r w:rsidR="008D6FD7">
          <w:rPr>
            <w:sz w:val="22"/>
            <w:szCs w:val="22"/>
          </w:rPr>
          <w:t xml:space="preserve"> is not indicated for paediatric use.</w:t>
        </w:r>
      </w:ins>
    </w:p>
    <w:p w14:paraId="0A2BF016" w14:textId="77777777" w:rsidR="008D6FD7" w:rsidRDefault="008D6FD7" w:rsidP="00254CB8">
      <w:pPr>
        <w:pStyle w:val="ListBullet"/>
        <w:numPr>
          <w:ilvl w:val="0"/>
          <w:numId w:val="0"/>
        </w:numPr>
        <w:spacing w:after="0"/>
        <w:rPr>
          <w:ins w:id="283" w:author="Blackburn, Anita" w:date="2019-02-15T18:08:00Z"/>
          <w:sz w:val="22"/>
          <w:szCs w:val="22"/>
          <w:u w:val="single"/>
          <w:lang w:val="en-GB"/>
        </w:rPr>
      </w:pPr>
    </w:p>
    <w:p w14:paraId="52A621C1" w14:textId="77777777" w:rsidR="00254CB8" w:rsidRDefault="00254CB8" w:rsidP="00254CB8">
      <w:pPr>
        <w:pStyle w:val="ListBullet"/>
        <w:numPr>
          <w:ilvl w:val="0"/>
          <w:numId w:val="0"/>
        </w:numPr>
        <w:spacing w:after="0"/>
        <w:rPr>
          <w:ins w:id="284" w:author="Devayani" w:date="2018-12-31T08:52:00Z"/>
          <w:sz w:val="22"/>
          <w:szCs w:val="22"/>
          <w:u w:val="single"/>
          <w:lang w:val="en-GB"/>
        </w:rPr>
      </w:pPr>
      <w:ins w:id="285" w:author="Blackburn, Anita" w:date="2018-12-19T14:10:00Z">
        <w:r>
          <w:rPr>
            <w:sz w:val="22"/>
            <w:szCs w:val="22"/>
            <w:u w:val="single"/>
            <w:lang w:val="en-GB"/>
          </w:rPr>
          <w:t>Sodium</w:t>
        </w:r>
      </w:ins>
    </w:p>
    <w:p w14:paraId="4A69D7EF" w14:textId="77777777" w:rsidR="005538FF" w:rsidRDefault="005538FF" w:rsidP="00254CB8">
      <w:pPr>
        <w:pStyle w:val="ListBullet"/>
        <w:numPr>
          <w:ilvl w:val="0"/>
          <w:numId w:val="0"/>
        </w:numPr>
        <w:spacing w:after="0"/>
        <w:rPr>
          <w:ins w:id="286" w:author="Blackburn, Anita" w:date="2018-12-19T14:10:00Z"/>
          <w:sz w:val="22"/>
          <w:szCs w:val="22"/>
          <w:u w:val="single"/>
          <w:lang w:val="en-GB"/>
        </w:rPr>
      </w:pPr>
    </w:p>
    <w:p w14:paraId="598DB81A" w14:textId="77777777" w:rsidR="00254CB8" w:rsidRPr="00827077" w:rsidRDefault="00254CB8" w:rsidP="00254CB8">
      <w:pPr>
        <w:pStyle w:val="ListBullet"/>
        <w:numPr>
          <w:ilvl w:val="0"/>
          <w:numId w:val="0"/>
        </w:numPr>
        <w:spacing w:after="0"/>
        <w:rPr>
          <w:ins w:id="287" w:author="Blackburn, Anita" w:date="2018-12-19T14:10:00Z"/>
          <w:sz w:val="22"/>
          <w:szCs w:val="22"/>
          <w:lang w:val="en-GB"/>
        </w:rPr>
      </w:pPr>
      <w:ins w:id="288" w:author="Blackburn, Anita" w:date="2018-12-19T14:10:00Z">
        <w:r w:rsidRPr="00254CB8">
          <w:rPr>
            <w:sz w:val="22"/>
            <w:szCs w:val="22"/>
            <w:lang w:val="en-GB"/>
          </w:rPr>
          <w:t xml:space="preserve">This medicine contains less than 1 mmol </w:t>
        </w:r>
      </w:ins>
      <w:ins w:id="289" w:author="Devayani" w:date="2018-12-26T08:53:00Z">
        <w:r w:rsidR="00B94464">
          <w:rPr>
            <w:sz w:val="22"/>
            <w:szCs w:val="22"/>
            <w:lang w:val="en-GB"/>
          </w:rPr>
          <w:t xml:space="preserve">sodium </w:t>
        </w:r>
      </w:ins>
      <w:ins w:id="290" w:author="Blackburn, Anita" w:date="2018-12-19T14:10:00Z">
        <w:r w:rsidRPr="00254CB8">
          <w:rPr>
            <w:sz w:val="22"/>
            <w:szCs w:val="22"/>
            <w:lang w:val="en-GB"/>
          </w:rPr>
          <w:t xml:space="preserve">(23 mg) per vial, that is to say essentially </w:t>
        </w:r>
      </w:ins>
      <w:ins w:id="291" w:author="Devayani" w:date="2018-12-26T08:53:00Z">
        <w:r w:rsidR="00B94464">
          <w:rPr>
            <w:sz w:val="22"/>
            <w:szCs w:val="22"/>
            <w:lang w:val="en-GB"/>
          </w:rPr>
          <w:t>‘</w:t>
        </w:r>
      </w:ins>
      <w:ins w:id="292" w:author="Blackburn, Anita" w:date="2018-12-19T14:10:00Z">
        <w:r w:rsidRPr="00254CB8">
          <w:rPr>
            <w:sz w:val="22"/>
            <w:szCs w:val="22"/>
            <w:lang w:val="en-GB"/>
          </w:rPr>
          <w:t>sodium</w:t>
        </w:r>
      </w:ins>
      <w:ins w:id="293" w:author="Devayani" w:date="2018-12-26T08:53:00Z">
        <w:r w:rsidR="00B94464">
          <w:rPr>
            <w:sz w:val="22"/>
            <w:szCs w:val="22"/>
            <w:lang w:val="en-GB"/>
          </w:rPr>
          <w:noBreakHyphen/>
        </w:r>
      </w:ins>
      <w:ins w:id="294" w:author="Blackburn, Anita" w:date="2018-12-19T14:10:00Z">
        <w:r w:rsidRPr="00254CB8">
          <w:rPr>
            <w:sz w:val="22"/>
            <w:szCs w:val="22"/>
            <w:lang w:val="en-GB"/>
          </w:rPr>
          <w:t>free</w:t>
        </w:r>
      </w:ins>
      <w:ins w:id="295" w:author="Devayani" w:date="2018-12-26T08:53:00Z">
        <w:r w:rsidR="00B94464">
          <w:rPr>
            <w:sz w:val="22"/>
            <w:szCs w:val="22"/>
            <w:lang w:val="en-GB"/>
          </w:rPr>
          <w:t>’</w:t>
        </w:r>
      </w:ins>
      <w:ins w:id="296" w:author="Blackburn, Anita" w:date="2018-12-19T14:10:00Z">
        <w:r w:rsidRPr="00827077">
          <w:rPr>
            <w:sz w:val="22"/>
            <w:szCs w:val="22"/>
            <w:lang w:val="en-GB"/>
          </w:rPr>
          <w:t>.</w:t>
        </w:r>
      </w:ins>
    </w:p>
    <w:p w14:paraId="2CDC93D7" w14:textId="77777777" w:rsidR="00D66485" w:rsidRPr="00346178" w:rsidRDefault="00D66485" w:rsidP="00953C71">
      <w:pPr>
        <w:rPr>
          <w:sz w:val="22"/>
        </w:rPr>
      </w:pPr>
    </w:p>
    <w:p w14:paraId="25206324" w14:textId="77777777" w:rsidR="00D66485" w:rsidRPr="00346178" w:rsidRDefault="00D66485" w:rsidP="00346178">
      <w:pPr>
        <w:keepNext/>
        <w:rPr>
          <w:b/>
          <w:sz w:val="22"/>
        </w:rPr>
      </w:pPr>
      <w:r w:rsidRPr="00346178">
        <w:rPr>
          <w:b/>
          <w:sz w:val="22"/>
        </w:rPr>
        <w:t>4.5</w:t>
      </w:r>
      <w:del w:id="297" w:author="Devayani" w:date="2018-05-30T10:20:00Z">
        <w:r w:rsidRPr="00346178" w:rsidDel="00953C71">
          <w:rPr>
            <w:b/>
            <w:sz w:val="22"/>
          </w:rPr>
          <w:delText>.</w:delText>
        </w:r>
      </w:del>
      <w:r w:rsidRPr="00346178">
        <w:rPr>
          <w:b/>
          <w:sz w:val="22"/>
        </w:rPr>
        <w:t xml:space="preserve"> </w:t>
      </w:r>
      <w:r w:rsidRPr="00346178">
        <w:rPr>
          <w:b/>
          <w:sz w:val="22"/>
        </w:rPr>
        <w:tab/>
        <w:t xml:space="preserve">Interaction with </w:t>
      </w:r>
      <w:del w:id="298" w:author="Devayani" w:date="2018-05-30T10:20:00Z">
        <w:r w:rsidRPr="00346178" w:rsidDel="00953C71">
          <w:rPr>
            <w:b/>
            <w:sz w:val="22"/>
          </w:rPr>
          <w:delText>O</w:delText>
        </w:r>
      </w:del>
      <w:ins w:id="299" w:author="Devayani" w:date="2018-05-30T10:20:00Z">
        <w:r w:rsidR="00953C71" w:rsidRPr="00A94BCD">
          <w:rPr>
            <w:b/>
            <w:sz w:val="22"/>
          </w:rPr>
          <w:t>o</w:t>
        </w:r>
      </w:ins>
      <w:r w:rsidRPr="00346178">
        <w:rPr>
          <w:b/>
          <w:sz w:val="22"/>
        </w:rPr>
        <w:t xml:space="preserve">ther </w:t>
      </w:r>
      <w:del w:id="300" w:author="Devayani" w:date="2018-05-30T10:20:00Z">
        <w:r w:rsidRPr="00346178" w:rsidDel="00953C71">
          <w:rPr>
            <w:b/>
            <w:sz w:val="22"/>
          </w:rPr>
          <w:delText>M</w:delText>
        </w:r>
      </w:del>
      <w:ins w:id="301" w:author="Devayani" w:date="2018-05-30T10:20:00Z">
        <w:r w:rsidR="00953C71" w:rsidRPr="00A94BCD">
          <w:rPr>
            <w:b/>
            <w:sz w:val="22"/>
          </w:rPr>
          <w:t>m</w:t>
        </w:r>
      </w:ins>
      <w:r w:rsidRPr="00346178">
        <w:rPr>
          <w:b/>
          <w:sz w:val="22"/>
        </w:rPr>
        <w:t xml:space="preserve">edicinal </w:t>
      </w:r>
      <w:del w:id="302" w:author="Devayani" w:date="2018-05-30T10:20:00Z">
        <w:r w:rsidRPr="00346178" w:rsidDel="00953C71">
          <w:rPr>
            <w:b/>
            <w:sz w:val="22"/>
          </w:rPr>
          <w:delText>P</w:delText>
        </w:r>
      </w:del>
      <w:ins w:id="303" w:author="Devayani" w:date="2018-05-30T10:20:00Z">
        <w:r w:rsidR="00953C71" w:rsidRPr="00A94BCD">
          <w:rPr>
            <w:b/>
            <w:sz w:val="22"/>
          </w:rPr>
          <w:t>p</w:t>
        </w:r>
      </w:ins>
      <w:r w:rsidRPr="00346178">
        <w:rPr>
          <w:b/>
          <w:sz w:val="22"/>
        </w:rPr>
        <w:t xml:space="preserve">roducts and </w:t>
      </w:r>
      <w:del w:id="304" w:author="Devayani" w:date="2018-05-30T10:20:00Z">
        <w:r w:rsidRPr="00346178" w:rsidDel="00953C71">
          <w:rPr>
            <w:b/>
            <w:sz w:val="22"/>
          </w:rPr>
          <w:delText>O</w:delText>
        </w:r>
      </w:del>
      <w:ins w:id="305" w:author="Devayani" w:date="2018-05-30T10:20:00Z">
        <w:r w:rsidR="00953C71" w:rsidRPr="00A94BCD">
          <w:rPr>
            <w:b/>
            <w:sz w:val="22"/>
          </w:rPr>
          <w:t>o</w:t>
        </w:r>
      </w:ins>
      <w:r w:rsidRPr="00346178">
        <w:rPr>
          <w:b/>
          <w:sz w:val="22"/>
        </w:rPr>
        <w:t xml:space="preserve">ther </w:t>
      </w:r>
      <w:del w:id="306" w:author="Devayani" w:date="2018-05-30T10:20:00Z">
        <w:r w:rsidRPr="00346178" w:rsidDel="00953C71">
          <w:rPr>
            <w:b/>
            <w:sz w:val="22"/>
          </w:rPr>
          <w:delText>F</w:delText>
        </w:r>
      </w:del>
      <w:ins w:id="307" w:author="Devayani" w:date="2018-05-30T10:20:00Z">
        <w:r w:rsidR="00953C71" w:rsidRPr="00A94BCD">
          <w:rPr>
            <w:b/>
            <w:sz w:val="22"/>
          </w:rPr>
          <w:t>f</w:t>
        </w:r>
      </w:ins>
      <w:r w:rsidRPr="00346178">
        <w:rPr>
          <w:b/>
          <w:sz w:val="22"/>
        </w:rPr>
        <w:t xml:space="preserve">orms of </w:t>
      </w:r>
      <w:del w:id="308" w:author="Devayani" w:date="2018-05-30T10:20:00Z">
        <w:r w:rsidRPr="00346178" w:rsidDel="00953C71">
          <w:rPr>
            <w:b/>
            <w:sz w:val="22"/>
          </w:rPr>
          <w:delText>I</w:delText>
        </w:r>
      </w:del>
      <w:ins w:id="309" w:author="Devayani" w:date="2018-05-30T10:20:00Z">
        <w:r w:rsidR="00953C71" w:rsidRPr="00A94BCD">
          <w:rPr>
            <w:b/>
            <w:sz w:val="22"/>
          </w:rPr>
          <w:t>i</w:t>
        </w:r>
      </w:ins>
      <w:r w:rsidRPr="00346178">
        <w:rPr>
          <w:b/>
          <w:sz w:val="22"/>
        </w:rPr>
        <w:t>nteraction</w:t>
      </w:r>
    </w:p>
    <w:p w14:paraId="66883338" w14:textId="77777777" w:rsidR="00D66485" w:rsidRPr="00346178" w:rsidRDefault="00D66485" w:rsidP="00346178">
      <w:pPr>
        <w:keepNext/>
        <w:rPr>
          <w:sz w:val="22"/>
        </w:rPr>
      </w:pPr>
    </w:p>
    <w:p w14:paraId="1221CEB4" w14:textId="77777777" w:rsidR="00D66485" w:rsidRPr="00346178" w:rsidRDefault="00D66485" w:rsidP="00346178">
      <w:pPr>
        <w:pStyle w:val="BodyTextIndent"/>
        <w:ind w:left="0"/>
        <w:rPr>
          <w:sz w:val="22"/>
          <w:lang w:val="en-GB"/>
        </w:rPr>
      </w:pPr>
      <w:r w:rsidRPr="00346178">
        <w:rPr>
          <w:sz w:val="22"/>
          <w:lang w:val="en-GB"/>
        </w:rPr>
        <w:t>Sympathomimetics may reduce the effect of alprostadil.</w:t>
      </w:r>
      <w:ins w:id="310" w:author="Devayani" w:date="2018-05-30T10:21:00Z">
        <w:r w:rsidR="00953C71" w:rsidRPr="00A94BCD">
          <w:rPr>
            <w:sz w:val="22"/>
            <w:lang w:val="en-GB"/>
          </w:rPr>
          <w:t xml:space="preserve"> </w:t>
        </w:r>
      </w:ins>
    </w:p>
    <w:p w14:paraId="36037D53" w14:textId="77777777" w:rsidR="00287C0D" w:rsidRDefault="00287C0D" w:rsidP="00346178">
      <w:pPr>
        <w:pStyle w:val="BodyTextIndent"/>
        <w:ind w:left="0"/>
        <w:rPr>
          <w:ins w:id="311" w:author="Devayani" w:date="2018-06-06T11:07:00Z"/>
          <w:sz w:val="22"/>
          <w:lang w:val="en-GB"/>
        </w:rPr>
      </w:pPr>
    </w:p>
    <w:p w14:paraId="3EEB99E4" w14:textId="77777777" w:rsidR="00D66485" w:rsidRPr="00346178" w:rsidRDefault="00D66485" w:rsidP="00346178">
      <w:pPr>
        <w:pStyle w:val="BodyTextIndent"/>
        <w:ind w:left="0"/>
        <w:rPr>
          <w:sz w:val="22"/>
          <w:lang w:val="en-GB"/>
        </w:rPr>
      </w:pPr>
      <w:r w:rsidRPr="00346178">
        <w:rPr>
          <w:sz w:val="22"/>
          <w:lang w:val="en-GB"/>
        </w:rPr>
        <w:t>Alprostadil may enhance the effects of antihypertensives, vasodilative agent</w:t>
      </w:r>
      <w:r w:rsidR="00B333AD" w:rsidRPr="00346178">
        <w:rPr>
          <w:sz w:val="22"/>
          <w:lang w:val="en-GB"/>
        </w:rPr>
        <w:t>s</w:t>
      </w:r>
      <w:r w:rsidRPr="00346178">
        <w:rPr>
          <w:sz w:val="22"/>
          <w:lang w:val="en-GB"/>
        </w:rPr>
        <w:t>, anticoa</w:t>
      </w:r>
      <w:r w:rsidR="00A3080C" w:rsidRPr="00346178">
        <w:rPr>
          <w:sz w:val="22"/>
          <w:lang w:val="en-GB"/>
        </w:rPr>
        <w:t>g</w:t>
      </w:r>
      <w:r w:rsidRPr="00346178">
        <w:rPr>
          <w:sz w:val="22"/>
          <w:lang w:val="en-GB"/>
        </w:rPr>
        <w:t>ulants and platelet aggregation inhibitors.</w:t>
      </w:r>
    </w:p>
    <w:p w14:paraId="6F7B9744" w14:textId="77777777" w:rsidR="00D66485" w:rsidRPr="00346178" w:rsidRDefault="00D66485" w:rsidP="00346178">
      <w:pPr>
        <w:pStyle w:val="BodyTextIndent"/>
        <w:ind w:left="0"/>
        <w:rPr>
          <w:sz w:val="22"/>
          <w:lang w:val="en-GB"/>
        </w:rPr>
      </w:pPr>
    </w:p>
    <w:p w14:paraId="73670AEE" w14:textId="77777777" w:rsidR="00D66485" w:rsidRPr="00346178" w:rsidRDefault="00D66485" w:rsidP="00346178">
      <w:pPr>
        <w:pStyle w:val="BodyTextIndent"/>
        <w:ind w:left="0"/>
        <w:rPr>
          <w:sz w:val="22"/>
          <w:lang w:val="en-GB"/>
        </w:rPr>
      </w:pPr>
      <w:r w:rsidRPr="00346178">
        <w:rPr>
          <w:sz w:val="22"/>
          <w:lang w:val="en-GB"/>
        </w:rPr>
        <w:t xml:space="preserve">The effects of combinations of alprostadil with other treatments for erectile dysfunction (e.g. sildenafil) or other </w:t>
      </w:r>
      <w:del w:id="312" w:author="Devayani" w:date="2018-06-15T14:30:00Z">
        <w:r w:rsidRPr="00346178" w:rsidDel="000F2A0C">
          <w:rPr>
            <w:sz w:val="22"/>
            <w:lang w:val="en-GB"/>
          </w:rPr>
          <w:delText xml:space="preserve">drugs </w:delText>
        </w:r>
      </w:del>
      <w:ins w:id="313" w:author="Devayani" w:date="2018-06-15T14:30:00Z">
        <w:r w:rsidR="000F2A0C">
          <w:rPr>
            <w:sz w:val="22"/>
            <w:lang w:val="en-GB"/>
          </w:rPr>
          <w:t>medicinal products</w:t>
        </w:r>
        <w:r w:rsidR="000F2A0C" w:rsidRPr="00346178">
          <w:rPr>
            <w:sz w:val="22"/>
            <w:lang w:val="en-GB"/>
          </w:rPr>
          <w:t xml:space="preserve"> </w:t>
        </w:r>
      </w:ins>
      <w:r w:rsidRPr="00346178">
        <w:rPr>
          <w:sz w:val="22"/>
          <w:lang w:val="en-GB"/>
        </w:rPr>
        <w:t xml:space="preserve">inducing erection (e.g. papaverine) have not been formally studied. Such </w:t>
      </w:r>
      <w:del w:id="314" w:author="Devayani" w:date="2018-06-15T14:31:00Z">
        <w:r w:rsidRPr="00346178" w:rsidDel="000F2A0C">
          <w:rPr>
            <w:sz w:val="22"/>
            <w:lang w:val="en-GB"/>
          </w:rPr>
          <w:delText xml:space="preserve">agents </w:delText>
        </w:r>
      </w:del>
      <w:ins w:id="315" w:author="Devayani" w:date="2018-06-15T14:31:00Z">
        <w:r w:rsidR="000F2A0C">
          <w:rPr>
            <w:sz w:val="22"/>
            <w:lang w:val="en-GB"/>
          </w:rPr>
          <w:t xml:space="preserve">medicinal products </w:t>
        </w:r>
      </w:ins>
      <w:r w:rsidRPr="00346178">
        <w:rPr>
          <w:sz w:val="22"/>
          <w:lang w:val="en-GB"/>
        </w:rPr>
        <w:t>should not be used in combination with Caverject due to the potential for inducing prolonged erections.</w:t>
      </w:r>
    </w:p>
    <w:p w14:paraId="531B36C9" w14:textId="77777777" w:rsidR="00D66485" w:rsidRPr="00346178" w:rsidRDefault="00D66485" w:rsidP="00953C71">
      <w:pPr>
        <w:pStyle w:val="Footer"/>
        <w:tabs>
          <w:tab w:val="clear" w:pos="4536"/>
          <w:tab w:val="clear" w:pos="9072"/>
        </w:tabs>
        <w:rPr>
          <w:rFonts w:ascii="Times New Roman" w:hAnsi="Times New Roman"/>
          <w:sz w:val="22"/>
          <w:lang w:val="en-GB"/>
        </w:rPr>
      </w:pPr>
    </w:p>
    <w:p w14:paraId="56118D44" w14:textId="77777777" w:rsidR="00D66485" w:rsidRPr="00346178" w:rsidRDefault="00D66485" w:rsidP="00346178">
      <w:pPr>
        <w:keepNext/>
        <w:rPr>
          <w:b/>
          <w:sz w:val="22"/>
        </w:rPr>
      </w:pPr>
      <w:r w:rsidRPr="00346178">
        <w:rPr>
          <w:b/>
          <w:sz w:val="22"/>
        </w:rPr>
        <w:t>4.6</w:t>
      </w:r>
      <w:del w:id="316" w:author="Devayani" w:date="2018-05-30T10:21:00Z">
        <w:r w:rsidRPr="00346178" w:rsidDel="00E35ED6">
          <w:rPr>
            <w:b/>
            <w:sz w:val="22"/>
          </w:rPr>
          <w:delText>.</w:delText>
        </w:r>
      </w:del>
      <w:r w:rsidRPr="00346178">
        <w:rPr>
          <w:b/>
          <w:sz w:val="22"/>
        </w:rPr>
        <w:tab/>
      </w:r>
      <w:ins w:id="317" w:author="Devayani" w:date="2018-05-30T10:21:00Z">
        <w:r w:rsidR="00E35ED6" w:rsidRPr="00A94BCD">
          <w:rPr>
            <w:b/>
            <w:sz w:val="22"/>
          </w:rPr>
          <w:t xml:space="preserve">Fertility, </w:t>
        </w:r>
      </w:ins>
      <w:del w:id="318" w:author="Devayani" w:date="2018-05-30T10:21:00Z">
        <w:r w:rsidRPr="00346178" w:rsidDel="00E35ED6">
          <w:rPr>
            <w:b/>
            <w:sz w:val="22"/>
          </w:rPr>
          <w:delText>P</w:delText>
        </w:r>
      </w:del>
      <w:ins w:id="319" w:author="Devayani" w:date="2018-05-30T10:21:00Z">
        <w:r w:rsidR="00E35ED6" w:rsidRPr="00A94BCD">
          <w:rPr>
            <w:b/>
            <w:sz w:val="22"/>
          </w:rPr>
          <w:t>p</w:t>
        </w:r>
      </w:ins>
      <w:r w:rsidRPr="00346178">
        <w:rPr>
          <w:b/>
          <w:sz w:val="22"/>
        </w:rPr>
        <w:t xml:space="preserve">regnancy and </w:t>
      </w:r>
      <w:del w:id="320" w:author="Devayani" w:date="2018-05-30T10:21:00Z">
        <w:r w:rsidRPr="00346178" w:rsidDel="00E35ED6">
          <w:rPr>
            <w:b/>
            <w:sz w:val="22"/>
          </w:rPr>
          <w:delText>L</w:delText>
        </w:r>
      </w:del>
      <w:ins w:id="321" w:author="Devayani" w:date="2018-05-30T10:21:00Z">
        <w:r w:rsidR="00E35ED6" w:rsidRPr="00A94BCD">
          <w:rPr>
            <w:b/>
            <w:sz w:val="22"/>
          </w:rPr>
          <w:t>l</w:t>
        </w:r>
      </w:ins>
      <w:r w:rsidRPr="00346178">
        <w:rPr>
          <w:b/>
          <w:sz w:val="22"/>
        </w:rPr>
        <w:t>actation</w:t>
      </w:r>
    </w:p>
    <w:p w14:paraId="7A655825" w14:textId="77777777" w:rsidR="00D66485" w:rsidRPr="00346178" w:rsidRDefault="00D66485" w:rsidP="00346178">
      <w:pPr>
        <w:keepNext/>
        <w:rPr>
          <w:sz w:val="22"/>
        </w:rPr>
      </w:pPr>
    </w:p>
    <w:p w14:paraId="1CF3799B" w14:textId="77777777" w:rsidR="00D66485" w:rsidRPr="00346178" w:rsidRDefault="00D66485" w:rsidP="00346178">
      <w:pPr>
        <w:pStyle w:val="BodyTextIndent"/>
        <w:ind w:left="0"/>
        <w:rPr>
          <w:strike/>
          <w:sz w:val="22"/>
          <w:lang w:val="en-GB"/>
        </w:rPr>
      </w:pPr>
      <w:r w:rsidRPr="00346178">
        <w:rPr>
          <w:sz w:val="22"/>
          <w:lang w:val="en-GB"/>
        </w:rPr>
        <w:t>Not applicable.</w:t>
      </w:r>
      <w:del w:id="322" w:author="Devayani" w:date="2018-05-30T11:13:00Z">
        <w:r w:rsidRPr="00346178" w:rsidDel="0015690F">
          <w:rPr>
            <w:sz w:val="22"/>
            <w:lang w:val="en-GB"/>
          </w:rPr>
          <w:delText xml:space="preserve"> </w:delText>
        </w:r>
      </w:del>
      <w:r w:rsidRPr="00346178">
        <w:rPr>
          <w:sz w:val="22"/>
          <w:lang w:val="en-GB"/>
        </w:rPr>
        <w:t xml:space="preserve"> </w:t>
      </w:r>
    </w:p>
    <w:p w14:paraId="438CF405" w14:textId="77777777" w:rsidR="00D66485" w:rsidRPr="00346178" w:rsidRDefault="00D66485" w:rsidP="00E35ED6">
      <w:pPr>
        <w:rPr>
          <w:sz w:val="22"/>
        </w:rPr>
      </w:pPr>
    </w:p>
    <w:p w14:paraId="117A2CF3" w14:textId="77777777" w:rsidR="00D66485" w:rsidRPr="00346178" w:rsidRDefault="00D66485" w:rsidP="00346178">
      <w:pPr>
        <w:keepNext/>
        <w:rPr>
          <w:b/>
          <w:sz w:val="22"/>
        </w:rPr>
      </w:pPr>
      <w:r w:rsidRPr="00346178">
        <w:rPr>
          <w:b/>
          <w:sz w:val="22"/>
        </w:rPr>
        <w:t>4.7</w:t>
      </w:r>
      <w:del w:id="323" w:author="Devayani" w:date="2018-05-30T10:22:00Z">
        <w:r w:rsidRPr="00346178" w:rsidDel="00E35ED6">
          <w:rPr>
            <w:b/>
            <w:sz w:val="22"/>
          </w:rPr>
          <w:delText>.</w:delText>
        </w:r>
      </w:del>
      <w:r w:rsidRPr="00346178">
        <w:rPr>
          <w:b/>
          <w:sz w:val="22"/>
        </w:rPr>
        <w:tab/>
      </w:r>
      <w:del w:id="324" w:author="Devayani" w:date="2018-05-30T11:17:00Z">
        <w:r w:rsidRPr="00346178" w:rsidDel="00273C44">
          <w:rPr>
            <w:b/>
            <w:sz w:val="22"/>
          </w:rPr>
          <w:delText xml:space="preserve"> </w:delText>
        </w:r>
      </w:del>
      <w:r w:rsidRPr="00346178">
        <w:rPr>
          <w:b/>
          <w:sz w:val="22"/>
        </w:rPr>
        <w:t xml:space="preserve">Effects on </w:t>
      </w:r>
      <w:del w:id="325" w:author="Devayani" w:date="2018-05-30T10:21:00Z">
        <w:r w:rsidRPr="00346178" w:rsidDel="00E35ED6">
          <w:rPr>
            <w:b/>
            <w:sz w:val="22"/>
          </w:rPr>
          <w:delText>A</w:delText>
        </w:r>
      </w:del>
      <w:ins w:id="326" w:author="Devayani" w:date="2018-05-30T10:21:00Z">
        <w:r w:rsidR="00E35ED6" w:rsidRPr="00A94BCD">
          <w:rPr>
            <w:b/>
            <w:sz w:val="22"/>
          </w:rPr>
          <w:t>a</w:t>
        </w:r>
      </w:ins>
      <w:r w:rsidRPr="00346178">
        <w:rPr>
          <w:b/>
          <w:sz w:val="22"/>
        </w:rPr>
        <w:t xml:space="preserve">bility to </w:t>
      </w:r>
      <w:del w:id="327" w:author="Devayani" w:date="2018-05-30T10:21:00Z">
        <w:r w:rsidRPr="00346178" w:rsidDel="00E35ED6">
          <w:rPr>
            <w:b/>
            <w:sz w:val="22"/>
          </w:rPr>
          <w:delText>D</w:delText>
        </w:r>
      </w:del>
      <w:ins w:id="328" w:author="Devayani" w:date="2018-05-30T10:21:00Z">
        <w:r w:rsidR="00E35ED6" w:rsidRPr="00A94BCD">
          <w:rPr>
            <w:b/>
            <w:sz w:val="22"/>
          </w:rPr>
          <w:t>d</w:t>
        </w:r>
      </w:ins>
      <w:r w:rsidRPr="00346178">
        <w:rPr>
          <w:b/>
          <w:sz w:val="22"/>
        </w:rPr>
        <w:t xml:space="preserve">rive and </w:t>
      </w:r>
      <w:del w:id="329" w:author="Devayani" w:date="2018-05-30T10:21:00Z">
        <w:r w:rsidRPr="00346178" w:rsidDel="00E35ED6">
          <w:rPr>
            <w:b/>
            <w:sz w:val="22"/>
          </w:rPr>
          <w:delText>U</w:delText>
        </w:r>
      </w:del>
      <w:ins w:id="330" w:author="Devayani" w:date="2018-05-30T10:21:00Z">
        <w:r w:rsidR="00E35ED6" w:rsidRPr="00A94BCD">
          <w:rPr>
            <w:b/>
            <w:sz w:val="22"/>
          </w:rPr>
          <w:t>u</w:t>
        </w:r>
      </w:ins>
      <w:r w:rsidRPr="00346178">
        <w:rPr>
          <w:b/>
          <w:sz w:val="22"/>
        </w:rPr>
        <w:t xml:space="preserve">se </w:t>
      </w:r>
      <w:del w:id="331" w:author="Devayani" w:date="2018-05-30T10:21:00Z">
        <w:r w:rsidRPr="00346178" w:rsidDel="00E35ED6">
          <w:rPr>
            <w:b/>
            <w:sz w:val="22"/>
          </w:rPr>
          <w:delText>M</w:delText>
        </w:r>
      </w:del>
      <w:ins w:id="332" w:author="Devayani" w:date="2018-05-30T10:21:00Z">
        <w:r w:rsidR="00E35ED6" w:rsidRPr="00A94BCD">
          <w:rPr>
            <w:b/>
            <w:sz w:val="22"/>
          </w:rPr>
          <w:t>m</w:t>
        </w:r>
      </w:ins>
      <w:r w:rsidRPr="00346178">
        <w:rPr>
          <w:b/>
          <w:sz w:val="22"/>
        </w:rPr>
        <w:t>achines</w:t>
      </w:r>
    </w:p>
    <w:p w14:paraId="171B248C" w14:textId="77777777" w:rsidR="00D66485" w:rsidRPr="00346178" w:rsidRDefault="00D66485" w:rsidP="00346178">
      <w:pPr>
        <w:keepNext/>
        <w:rPr>
          <w:sz w:val="22"/>
        </w:rPr>
      </w:pPr>
    </w:p>
    <w:p w14:paraId="0755C02A" w14:textId="77777777" w:rsidR="003A74C7" w:rsidRPr="00346178" w:rsidRDefault="003A74C7" w:rsidP="00346178">
      <w:pPr>
        <w:rPr>
          <w:sz w:val="22"/>
        </w:rPr>
      </w:pPr>
      <w:r w:rsidRPr="00346178">
        <w:rPr>
          <w:sz w:val="22"/>
        </w:rPr>
        <w:t>Alprostadil would not be expected to have an influence on the ability to drive or operate machines.</w:t>
      </w:r>
    </w:p>
    <w:p w14:paraId="7FB9D2A9" w14:textId="77777777" w:rsidR="00130385" w:rsidRPr="00346178" w:rsidRDefault="00130385" w:rsidP="00E35ED6">
      <w:pPr>
        <w:pStyle w:val="Footer"/>
        <w:tabs>
          <w:tab w:val="clear" w:pos="4536"/>
          <w:tab w:val="clear" w:pos="9072"/>
        </w:tabs>
        <w:rPr>
          <w:rFonts w:ascii="Times New Roman" w:hAnsi="Times New Roman"/>
          <w:sz w:val="22"/>
          <w:lang w:val="en-GB"/>
        </w:rPr>
      </w:pPr>
    </w:p>
    <w:p w14:paraId="16D3A192" w14:textId="77777777" w:rsidR="00D66485" w:rsidRPr="00346178" w:rsidRDefault="00D66485" w:rsidP="00346178">
      <w:pPr>
        <w:keepNext/>
        <w:rPr>
          <w:b/>
          <w:sz w:val="22"/>
        </w:rPr>
      </w:pPr>
      <w:r w:rsidRPr="00346178">
        <w:rPr>
          <w:b/>
          <w:sz w:val="22"/>
        </w:rPr>
        <w:t>4.8</w:t>
      </w:r>
      <w:del w:id="333" w:author="Devayani" w:date="2018-05-30T10:22:00Z">
        <w:r w:rsidRPr="00346178" w:rsidDel="00E35ED6">
          <w:rPr>
            <w:b/>
            <w:sz w:val="22"/>
          </w:rPr>
          <w:delText>.</w:delText>
        </w:r>
      </w:del>
      <w:r w:rsidRPr="00346178">
        <w:rPr>
          <w:b/>
          <w:sz w:val="22"/>
        </w:rPr>
        <w:t xml:space="preserve"> </w:t>
      </w:r>
      <w:r w:rsidRPr="00346178">
        <w:rPr>
          <w:b/>
          <w:sz w:val="22"/>
        </w:rPr>
        <w:tab/>
        <w:t xml:space="preserve">Undesirable </w:t>
      </w:r>
      <w:del w:id="334" w:author="Devayani" w:date="2018-05-30T10:22:00Z">
        <w:r w:rsidRPr="00346178" w:rsidDel="00E35ED6">
          <w:rPr>
            <w:b/>
            <w:sz w:val="22"/>
          </w:rPr>
          <w:delText>E</w:delText>
        </w:r>
      </w:del>
      <w:ins w:id="335" w:author="Devayani" w:date="2018-05-30T10:22:00Z">
        <w:r w:rsidR="00E35ED6" w:rsidRPr="00A94BCD">
          <w:rPr>
            <w:b/>
            <w:sz w:val="22"/>
          </w:rPr>
          <w:t>e</w:t>
        </w:r>
      </w:ins>
      <w:r w:rsidRPr="00346178">
        <w:rPr>
          <w:b/>
          <w:sz w:val="22"/>
        </w:rPr>
        <w:t>ffects</w:t>
      </w:r>
    </w:p>
    <w:p w14:paraId="4FEA2166" w14:textId="77777777" w:rsidR="00D66485" w:rsidRDefault="00D66485" w:rsidP="00346178">
      <w:pPr>
        <w:keepNext/>
        <w:rPr>
          <w:ins w:id="336" w:author="Devayani" w:date="2018-06-15T14:31:00Z"/>
          <w:b/>
          <w:sz w:val="22"/>
        </w:rPr>
      </w:pPr>
    </w:p>
    <w:p w14:paraId="64102B35" w14:textId="77777777" w:rsidR="000F2A0C" w:rsidRDefault="000F2A0C" w:rsidP="00346178">
      <w:pPr>
        <w:keepNext/>
        <w:rPr>
          <w:ins w:id="337" w:author="Devayani" w:date="2018-06-15T14:31:00Z"/>
          <w:sz w:val="22"/>
          <w:u w:val="single"/>
        </w:rPr>
      </w:pPr>
      <w:ins w:id="338" w:author="Devayani" w:date="2018-06-15T14:31:00Z">
        <w:r>
          <w:rPr>
            <w:sz w:val="22"/>
            <w:u w:val="single"/>
          </w:rPr>
          <w:t>Summary of the safety profile</w:t>
        </w:r>
      </w:ins>
    </w:p>
    <w:p w14:paraId="5B567255" w14:textId="77777777" w:rsidR="000F2A0C" w:rsidRPr="00346178" w:rsidRDefault="000F2A0C" w:rsidP="00346178">
      <w:pPr>
        <w:keepNext/>
        <w:rPr>
          <w:sz w:val="22"/>
          <w:u w:val="single"/>
        </w:rPr>
      </w:pPr>
    </w:p>
    <w:p w14:paraId="1E6D1E2B" w14:textId="77777777" w:rsidR="00606E7B" w:rsidRPr="00346178" w:rsidRDefault="00606E7B" w:rsidP="00346178">
      <w:pPr>
        <w:rPr>
          <w:sz w:val="22"/>
        </w:rPr>
      </w:pPr>
      <w:r w:rsidRPr="00346178">
        <w:rPr>
          <w:sz w:val="22"/>
        </w:rPr>
        <w:t>The most frequent adverse effect following an intracavernous injection was pain in the penis. Thirty percent of patients reported pain at least once.</w:t>
      </w:r>
      <w:del w:id="339" w:author="Devayani" w:date="2018-05-30T11:13:00Z">
        <w:r w:rsidRPr="00346178" w:rsidDel="0015690F">
          <w:rPr>
            <w:sz w:val="22"/>
          </w:rPr>
          <w:delText xml:space="preserve"> </w:delText>
        </w:r>
      </w:del>
      <w:r w:rsidRPr="00346178">
        <w:rPr>
          <w:sz w:val="22"/>
        </w:rPr>
        <w:t xml:space="preserve"> Pain was associated with 11% of the injections administered. In most cases pain was assessed as mild or moderate. Three per cent of patients discontinued treatment because of pain.</w:t>
      </w:r>
    </w:p>
    <w:p w14:paraId="5B2B11B0" w14:textId="77777777" w:rsidR="00606E7B" w:rsidRPr="00346178" w:rsidRDefault="00606E7B" w:rsidP="00346178">
      <w:pPr>
        <w:rPr>
          <w:sz w:val="22"/>
        </w:rPr>
      </w:pPr>
    </w:p>
    <w:p w14:paraId="1E528460" w14:textId="77777777" w:rsidR="00606E7B" w:rsidRPr="00346178" w:rsidRDefault="00606E7B" w:rsidP="00346178">
      <w:pPr>
        <w:pStyle w:val="BodyText"/>
        <w:rPr>
          <w:b w:val="0"/>
          <w:i w:val="0"/>
          <w:sz w:val="22"/>
        </w:rPr>
      </w:pPr>
      <w:r w:rsidRPr="00346178">
        <w:rPr>
          <w:b w:val="0"/>
          <w:i w:val="0"/>
          <w:sz w:val="22"/>
        </w:rPr>
        <w:t>Penile fibrosis, including angulation, fibrotic nodules, and Peyronie’s disease, was reported in 3% of clinical trial patients overall.</w:t>
      </w:r>
      <w:del w:id="340" w:author="Devayani" w:date="2018-05-30T11:13:00Z">
        <w:r w:rsidRPr="00346178" w:rsidDel="0015690F">
          <w:rPr>
            <w:b w:val="0"/>
            <w:i w:val="0"/>
            <w:sz w:val="22"/>
          </w:rPr>
          <w:delText xml:space="preserve"> </w:delText>
        </w:r>
      </w:del>
      <w:r w:rsidRPr="00346178">
        <w:rPr>
          <w:b w:val="0"/>
          <w:i w:val="0"/>
          <w:sz w:val="22"/>
        </w:rPr>
        <w:t xml:space="preserve"> In one self-injection study in which the duration of use was up to 18</w:t>
      </w:r>
      <w:ins w:id="341" w:author="Devayani" w:date="2018-06-06T10:05:00Z">
        <w:r w:rsidR="00A94BCD">
          <w:rPr>
            <w:b w:val="0"/>
            <w:i w:val="0"/>
            <w:sz w:val="22"/>
          </w:rPr>
          <w:t> </w:t>
        </w:r>
      </w:ins>
      <w:del w:id="342" w:author="Devayani" w:date="2018-06-06T10:05:00Z">
        <w:r w:rsidRPr="00346178" w:rsidDel="00A94BCD">
          <w:rPr>
            <w:b w:val="0"/>
            <w:i w:val="0"/>
            <w:sz w:val="22"/>
          </w:rPr>
          <w:delText xml:space="preserve"> </w:delText>
        </w:r>
      </w:del>
      <w:r w:rsidRPr="00346178">
        <w:rPr>
          <w:b w:val="0"/>
          <w:i w:val="0"/>
          <w:sz w:val="22"/>
        </w:rPr>
        <w:t>months, the incidence of penile fibrosis was higher, approximately 8%.</w:t>
      </w:r>
    </w:p>
    <w:p w14:paraId="5EAD1EE1" w14:textId="77777777" w:rsidR="00606E7B" w:rsidRPr="00346178" w:rsidRDefault="00606E7B" w:rsidP="00346178">
      <w:pPr>
        <w:pStyle w:val="BodyText"/>
        <w:rPr>
          <w:b w:val="0"/>
          <w:i w:val="0"/>
          <w:sz w:val="22"/>
        </w:rPr>
      </w:pPr>
    </w:p>
    <w:p w14:paraId="32868CEF" w14:textId="77777777" w:rsidR="00606E7B" w:rsidRPr="00346178" w:rsidRDefault="00606E7B" w:rsidP="00346178">
      <w:pPr>
        <w:rPr>
          <w:sz w:val="22"/>
        </w:rPr>
      </w:pPr>
      <w:r w:rsidRPr="00346178">
        <w:rPr>
          <w:sz w:val="22"/>
        </w:rPr>
        <w:t>Haematoma and ecchymosis at the injection site, which is related with the injection technique rather than the effect of alprostadil, was reported by 3% and 2% of patients, respectively.</w:t>
      </w:r>
    </w:p>
    <w:p w14:paraId="6ED97594" w14:textId="77777777" w:rsidR="00606E7B" w:rsidRPr="00346178" w:rsidRDefault="00606E7B" w:rsidP="00346178">
      <w:pPr>
        <w:rPr>
          <w:sz w:val="22"/>
        </w:rPr>
      </w:pPr>
    </w:p>
    <w:p w14:paraId="278096EB" w14:textId="77777777" w:rsidR="00606E7B" w:rsidRPr="00346178" w:rsidRDefault="00606E7B" w:rsidP="00346178">
      <w:pPr>
        <w:rPr>
          <w:sz w:val="22"/>
        </w:rPr>
      </w:pPr>
      <w:r w:rsidRPr="00346178">
        <w:rPr>
          <w:sz w:val="22"/>
        </w:rPr>
        <w:t xml:space="preserve">Prolonged erection (an erection for 4 </w:t>
      </w:r>
      <w:del w:id="343" w:author="Devayani" w:date="2018-06-06T10:06:00Z">
        <w:r w:rsidRPr="00346178" w:rsidDel="00A94BCD">
          <w:rPr>
            <w:sz w:val="22"/>
          </w:rPr>
          <w:delText>-</w:delText>
        </w:r>
      </w:del>
      <w:ins w:id="344" w:author="Devayani" w:date="2018-06-06T10:06:00Z">
        <w:r w:rsidR="00A94BCD">
          <w:rPr>
            <w:sz w:val="22"/>
          </w:rPr>
          <w:t>to</w:t>
        </w:r>
      </w:ins>
      <w:r w:rsidRPr="00346178">
        <w:rPr>
          <w:sz w:val="22"/>
        </w:rPr>
        <w:t xml:space="preserve"> 6 h</w:t>
      </w:r>
      <w:ins w:id="345" w:author="Devayani" w:date="2018-06-06T10:06:00Z">
        <w:r w:rsidR="00A94BCD">
          <w:rPr>
            <w:sz w:val="22"/>
          </w:rPr>
          <w:t>ours</w:t>
        </w:r>
      </w:ins>
      <w:r w:rsidRPr="00346178">
        <w:rPr>
          <w:sz w:val="22"/>
        </w:rPr>
        <w:t>) developed in 4% of patients. Priapism (a painful erection for more than 6 hours) occurred in 0.4%. In most cases it disappeared spontaneously.</w:t>
      </w:r>
    </w:p>
    <w:p w14:paraId="0B2A7B6F" w14:textId="77777777" w:rsidR="00606E7B" w:rsidRDefault="00606E7B" w:rsidP="00E35ED6">
      <w:pPr>
        <w:rPr>
          <w:ins w:id="346" w:author="Devayani" w:date="2018-06-15T14:32:00Z"/>
          <w:sz w:val="22"/>
        </w:rPr>
      </w:pPr>
    </w:p>
    <w:p w14:paraId="77CDFE6E" w14:textId="77777777" w:rsidR="000F2A0C" w:rsidRDefault="000F2A0C" w:rsidP="00346178">
      <w:pPr>
        <w:keepNext/>
        <w:rPr>
          <w:ins w:id="347" w:author="Devayani" w:date="2018-06-15T14:32:00Z"/>
          <w:sz w:val="22"/>
        </w:rPr>
      </w:pPr>
      <w:ins w:id="348" w:author="Devayani" w:date="2018-06-15T14:32:00Z">
        <w:r>
          <w:rPr>
            <w:sz w:val="22"/>
            <w:u w:val="single"/>
          </w:rPr>
          <w:t>Tabulated list of adverse reactions</w:t>
        </w:r>
      </w:ins>
    </w:p>
    <w:p w14:paraId="34A6A923" w14:textId="77777777" w:rsidR="000F2A0C" w:rsidRPr="00346178" w:rsidRDefault="000F2A0C" w:rsidP="00346178">
      <w:pPr>
        <w:keepNext/>
        <w:rPr>
          <w:sz w:val="22"/>
        </w:rPr>
      </w:pPr>
    </w:p>
    <w:p w14:paraId="78B38232" w14:textId="77777777" w:rsidR="003A74C7" w:rsidRPr="00346178" w:rsidRDefault="00130385" w:rsidP="00346178">
      <w:pPr>
        <w:rPr>
          <w:iCs/>
          <w:color w:val="000000"/>
          <w:sz w:val="22"/>
          <w:szCs w:val="22"/>
        </w:rPr>
      </w:pPr>
      <w:del w:id="349" w:author="Devayani" w:date="2018-05-30T10:22:00Z">
        <w:r w:rsidRPr="00346178" w:rsidDel="00E35ED6">
          <w:rPr>
            <w:sz w:val="22"/>
          </w:rPr>
          <w:tab/>
        </w:r>
      </w:del>
      <w:r w:rsidR="003A74C7" w:rsidRPr="00346178">
        <w:rPr>
          <w:sz w:val="22"/>
          <w:lang w:eastAsia="ms-MY"/>
        </w:rPr>
        <w:t xml:space="preserve">Adverse drug reactions reported during clinical trials and post marketing experience </w:t>
      </w:r>
      <w:del w:id="350" w:author="Devayani" w:date="2018-05-30T10:22:00Z">
        <w:r w:rsidRPr="00346178" w:rsidDel="00E35ED6">
          <w:rPr>
            <w:sz w:val="22"/>
            <w:lang w:eastAsia="ms-MY"/>
          </w:rPr>
          <w:tab/>
        </w:r>
      </w:del>
      <w:r w:rsidR="003A74C7" w:rsidRPr="00346178">
        <w:rPr>
          <w:sz w:val="22"/>
          <w:lang w:eastAsia="ms-MY"/>
        </w:rPr>
        <w:t xml:space="preserve">are presented in the table below, frequencies are </w:t>
      </w:r>
      <w:r w:rsidR="003A74C7" w:rsidRPr="00346178">
        <w:rPr>
          <w:sz w:val="22"/>
          <w:lang w:eastAsia="en-GB"/>
        </w:rPr>
        <w:t xml:space="preserve">very common (≥1/10); common </w:t>
      </w:r>
      <w:del w:id="351" w:author="Devayani" w:date="2018-05-30T10:22:00Z">
        <w:r w:rsidRPr="00346178" w:rsidDel="00E35ED6">
          <w:rPr>
            <w:sz w:val="22"/>
            <w:lang w:eastAsia="en-GB"/>
          </w:rPr>
          <w:tab/>
        </w:r>
      </w:del>
      <w:r w:rsidR="003A74C7" w:rsidRPr="00346178">
        <w:rPr>
          <w:sz w:val="22"/>
          <w:lang w:eastAsia="en-GB"/>
        </w:rPr>
        <w:t>(≥1/100 to &lt;1/10); uncommon (≥1/1,000 to &lt;1/100)</w:t>
      </w:r>
      <w:r w:rsidR="009C36D1" w:rsidRPr="00346178">
        <w:rPr>
          <w:sz w:val="22"/>
          <w:lang w:eastAsia="en-GB"/>
        </w:rPr>
        <w:t xml:space="preserve">; not known (cannot be estimated </w:t>
      </w:r>
      <w:del w:id="352" w:author="Devayani" w:date="2018-05-30T10:22:00Z">
        <w:r w:rsidR="009C36D1" w:rsidRPr="00346178" w:rsidDel="00E35ED6">
          <w:rPr>
            <w:sz w:val="22"/>
            <w:lang w:eastAsia="en-GB"/>
          </w:rPr>
          <w:tab/>
        </w:r>
      </w:del>
      <w:r w:rsidR="009C36D1" w:rsidRPr="00346178">
        <w:rPr>
          <w:sz w:val="22"/>
          <w:lang w:eastAsia="en-GB"/>
        </w:rPr>
        <w:t>from the available data)</w:t>
      </w:r>
      <w:r w:rsidR="003A74C7" w:rsidRPr="00346178">
        <w:rPr>
          <w:sz w:val="22"/>
          <w:lang w:eastAsia="en-GB"/>
        </w:rPr>
        <w:t>.</w:t>
      </w:r>
      <w:r w:rsidR="006A6A9E" w:rsidRPr="00346178">
        <w:rPr>
          <w:sz w:val="22"/>
          <w:lang w:eastAsia="en-GB"/>
        </w:rPr>
        <w:t xml:space="preserve"> </w:t>
      </w:r>
      <w:r w:rsidR="00E35ED6" w:rsidRPr="00346178">
        <w:rPr>
          <w:sz w:val="22"/>
          <w:szCs w:val="22"/>
        </w:rPr>
        <w:t xml:space="preserve">The adverse drug reactions are listed in order of decreasing </w:t>
      </w:r>
      <w:del w:id="353" w:author="Devayani" w:date="2018-05-25T14:57:00Z">
        <w:r w:rsidR="00E35ED6" w:rsidRPr="00A94BCD" w:rsidDel="00672343">
          <w:tab/>
        </w:r>
      </w:del>
      <w:r w:rsidR="00E35ED6" w:rsidRPr="00346178">
        <w:rPr>
          <w:sz w:val="22"/>
          <w:szCs w:val="22"/>
        </w:rPr>
        <w:t>medical seriousness within each frequency category and system organ class.</w:t>
      </w:r>
    </w:p>
    <w:p w14:paraId="1996BA3E" w14:textId="77777777" w:rsidR="00D66485" w:rsidRPr="00346178" w:rsidRDefault="00D66485" w:rsidP="00E35ED6">
      <w:pPr>
        <w:pStyle w:val="Footer"/>
        <w:tabs>
          <w:tab w:val="clear" w:pos="4536"/>
          <w:tab w:val="clear" w:pos="9072"/>
        </w:tabs>
        <w:rPr>
          <w:rFonts w:ascii="Times New Roman" w:hAnsi="Times New Roman"/>
          <w:sz w:val="22"/>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1046"/>
        <w:gridCol w:w="1803"/>
        <w:gridCol w:w="2750"/>
        <w:gridCol w:w="1834"/>
      </w:tblGrid>
      <w:tr w:rsidR="002F51DF" w:rsidRPr="00346178" w14:paraId="3AAD729B" w14:textId="77777777" w:rsidTr="00346178">
        <w:trPr>
          <w:cantSplit/>
          <w:tblHeader/>
        </w:trPr>
        <w:tc>
          <w:tcPr>
            <w:tcW w:w="0" w:type="auto"/>
            <w:tcBorders>
              <w:top w:val="single" w:sz="4" w:space="0" w:color="auto"/>
              <w:left w:val="single" w:sz="4" w:space="0" w:color="auto"/>
              <w:bottom w:val="single" w:sz="4" w:space="0" w:color="auto"/>
              <w:right w:val="single" w:sz="4" w:space="0" w:color="auto"/>
            </w:tcBorders>
            <w:hideMark/>
          </w:tcPr>
          <w:p w14:paraId="46739C96" w14:textId="77777777" w:rsidR="002F51DF" w:rsidRPr="00346178" w:rsidRDefault="002F51DF" w:rsidP="00E35ED6">
            <w:pPr>
              <w:jc w:val="center"/>
              <w:rPr>
                <w:b/>
                <w:color w:val="000000"/>
                <w:sz w:val="22"/>
                <w:szCs w:val="24"/>
              </w:rPr>
            </w:pPr>
            <w:r w:rsidRPr="00346178">
              <w:rPr>
                <w:b/>
                <w:color w:val="000000"/>
                <w:sz w:val="22"/>
                <w:szCs w:val="24"/>
              </w:rPr>
              <w:t>System Organ Class</w:t>
            </w:r>
            <w:ins w:id="354" w:author="Luthra, Smriti" w:date="2025-05-23T14:59:00Z">
              <w:r w:rsidR="00E9509B">
                <w:rPr>
                  <w:b/>
                  <w:color w:val="000000"/>
                  <w:sz w:val="22"/>
                  <w:szCs w:val="24"/>
                </w:rPr>
                <w:t>*</w:t>
              </w:r>
            </w:ins>
          </w:p>
        </w:tc>
        <w:tc>
          <w:tcPr>
            <w:tcW w:w="0" w:type="auto"/>
            <w:tcBorders>
              <w:top w:val="single" w:sz="4" w:space="0" w:color="auto"/>
              <w:left w:val="single" w:sz="4" w:space="0" w:color="auto"/>
              <w:bottom w:val="single" w:sz="4" w:space="0" w:color="auto"/>
              <w:right w:val="single" w:sz="4" w:space="0" w:color="auto"/>
            </w:tcBorders>
          </w:tcPr>
          <w:p w14:paraId="5C4B0BF2" w14:textId="77777777" w:rsidR="002F51DF" w:rsidRPr="00346178" w:rsidRDefault="002F51DF" w:rsidP="00E35ED6">
            <w:pPr>
              <w:pStyle w:val="TableTextColHead"/>
              <w:keepNext/>
              <w:keepLines/>
              <w:rPr>
                <w:rFonts w:ascii="Times New Roman" w:hAnsi="Times New Roman" w:cs="Times New Roman"/>
                <w:sz w:val="22"/>
                <w:szCs w:val="24"/>
                <w:lang w:val="en-GB" w:eastAsia="zh-CN"/>
              </w:rPr>
            </w:pPr>
            <w:r w:rsidRPr="00346178">
              <w:rPr>
                <w:rFonts w:ascii="Times New Roman" w:hAnsi="Times New Roman" w:cs="Times New Roman"/>
                <w:sz w:val="22"/>
                <w:szCs w:val="24"/>
                <w:lang w:val="en-GB"/>
              </w:rPr>
              <w:t>Very common</w:t>
            </w:r>
          </w:p>
          <w:p w14:paraId="46161A81" w14:textId="77777777" w:rsidR="002F51DF" w:rsidRPr="00346178" w:rsidRDefault="002F51DF" w:rsidP="00E35ED6">
            <w:pPr>
              <w:pStyle w:val="TableTextColHead"/>
              <w:keepNext/>
              <w:keepLines/>
              <w:rPr>
                <w:rFonts w:ascii="Times New Roman" w:hAnsi="Times New Roman" w:cs="Times New Roman"/>
                <w:sz w:val="22"/>
                <w:szCs w:val="24"/>
                <w:lang w:val="en-GB" w:eastAsia="zh-CN"/>
              </w:rPr>
            </w:pPr>
            <w:r w:rsidRPr="00346178">
              <w:rPr>
                <w:rFonts w:ascii="Times New Roman" w:hAnsi="Times New Roman" w:cs="Times New Roman"/>
                <w:sz w:val="22"/>
                <w:szCs w:val="24"/>
                <w:lang w:val="en-GB"/>
              </w:rPr>
              <w:t>≥1/10</w:t>
            </w:r>
          </w:p>
          <w:p w14:paraId="5903ADAA" w14:textId="77777777" w:rsidR="002F51DF" w:rsidRPr="00346178" w:rsidRDefault="002F51DF" w:rsidP="00E35ED6">
            <w:pPr>
              <w:pStyle w:val="TableTextColHead"/>
              <w:keepNext/>
              <w:keepLines/>
              <w:rPr>
                <w:rFonts w:ascii="Times New Roman" w:hAnsi="Times New Roman" w:cs="Times New Roman"/>
                <w:sz w:val="22"/>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7D2A34B0" w14:textId="77777777" w:rsidR="002F51DF" w:rsidRPr="00346178" w:rsidRDefault="002F51DF" w:rsidP="00E35ED6">
            <w:pPr>
              <w:pStyle w:val="TableTextColHead"/>
              <w:keepNext/>
              <w:keepLines/>
              <w:rPr>
                <w:rFonts w:ascii="Times New Roman" w:hAnsi="Times New Roman" w:cs="Times New Roman"/>
                <w:sz w:val="22"/>
                <w:szCs w:val="24"/>
                <w:lang w:val="en-GB" w:eastAsia="zh-CN"/>
              </w:rPr>
            </w:pPr>
            <w:r w:rsidRPr="00346178">
              <w:rPr>
                <w:rFonts w:ascii="Times New Roman" w:hAnsi="Times New Roman" w:cs="Times New Roman"/>
                <w:sz w:val="22"/>
                <w:szCs w:val="24"/>
                <w:lang w:val="en-GB"/>
              </w:rPr>
              <w:t>Common</w:t>
            </w:r>
          </w:p>
          <w:p w14:paraId="57342D49" w14:textId="77777777" w:rsidR="002F51DF" w:rsidRPr="00346178" w:rsidRDefault="002F51DF" w:rsidP="00E35ED6">
            <w:pPr>
              <w:pStyle w:val="TableTextColHead"/>
              <w:keepNext/>
              <w:keepLines/>
              <w:rPr>
                <w:rFonts w:ascii="Times New Roman" w:hAnsi="Times New Roman" w:cs="Times New Roman"/>
                <w:sz w:val="22"/>
                <w:szCs w:val="24"/>
                <w:lang w:val="en-GB" w:eastAsia="zh-CN"/>
              </w:rPr>
            </w:pPr>
            <w:r w:rsidRPr="00346178">
              <w:rPr>
                <w:rFonts w:ascii="Times New Roman" w:hAnsi="Times New Roman" w:cs="Times New Roman"/>
                <w:sz w:val="22"/>
                <w:szCs w:val="24"/>
                <w:lang w:val="en-GB"/>
              </w:rPr>
              <w:t xml:space="preserve">≥1/100 to </w:t>
            </w:r>
            <w:ins w:id="355" w:author="Luthra, Smriti" w:date="2025-05-23T14:59:00Z">
              <w:r w:rsidR="00BA162D">
                <w:rPr>
                  <w:rFonts w:ascii="Times New Roman" w:hAnsi="Times New Roman" w:cs="Times New Roman"/>
                  <w:sz w:val="22"/>
                  <w:szCs w:val="24"/>
                  <w:lang w:val="en-GB"/>
                </w:rPr>
                <w:t xml:space="preserve"> &lt;</w:t>
              </w:r>
            </w:ins>
            <w:del w:id="356" w:author="Luthra, Smriti" w:date="2025-05-23T14:59:00Z">
              <w:r w:rsidRPr="00346178" w:rsidDel="00BA162D">
                <w:rPr>
                  <w:rFonts w:ascii="Times New Roman" w:hAnsi="Times New Roman" w:cs="Times New Roman"/>
                  <w:sz w:val="22"/>
                  <w:szCs w:val="24"/>
                  <w:lang w:val="en-GB"/>
                </w:rPr>
                <w:delText>&lt;</w:delText>
              </w:r>
            </w:del>
            <w:r w:rsidRPr="00346178">
              <w:rPr>
                <w:rFonts w:ascii="Times New Roman" w:hAnsi="Times New Roman" w:cs="Times New Roman"/>
                <w:sz w:val="22"/>
                <w:szCs w:val="24"/>
                <w:lang w:val="en-GB"/>
              </w:rPr>
              <w:t>1/10</w:t>
            </w:r>
          </w:p>
          <w:p w14:paraId="07BA3259" w14:textId="77777777" w:rsidR="002F51DF" w:rsidRPr="00346178" w:rsidRDefault="002F51DF" w:rsidP="00C84478">
            <w:pPr>
              <w:pStyle w:val="TableTextColHead"/>
              <w:keepNext/>
              <w:keepLines/>
              <w:rPr>
                <w:rFonts w:ascii="Times New Roman" w:hAnsi="Times New Roman" w:cs="Times New Roman"/>
                <w:sz w:val="22"/>
                <w:szCs w:val="24"/>
                <w:lang w:val="en-GB"/>
              </w:rPr>
            </w:pPr>
            <w:del w:id="357" w:author="Devayani" w:date="2018-05-30T11:52:00Z">
              <w:r w:rsidRPr="00346178" w:rsidDel="00D17AE3">
                <w:rPr>
                  <w:rFonts w:ascii="Times New Roman" w:hAnsi="Times New Roman" w:cs="Times New Roman"/>
                  <w:b w:val="0"/>
                  <w:sz w:val="22"/>
                  <w:szCs w:val="24"/>
                  <w:lang w:val="en-GB"/>
                </w:rPr>
                <w:delText xml:space="preserve"> </w:delText>
              </w:r>
            </w:del>
          </w:p>
        </w:tc>
        <w:tc>
          <w:tcPr>
            <w:tcW w:w="0" w:type="auto"/>
            <w:tcBorders>
              <w:top w:val="single" w:sz="4" w:space="0" w:color="auto"/>
              <w:left w:val="single" w:sz="4" w:space="0" w:color="auto"/>
              <w:bottom w:val="single" w:sz="4" w:space="0" w:color="auto"/>
              <w:right w:val="single" w:sz="4" w:space="0" w:color="auto"/>
            </w:tcBorders>
            <w:hideMark/>
          </w:tcPr>
          <w:p w14:paraId="0D2A383B" w14:textId="77777777" w:rsidR="002F51DF" w:rsidRPr="00346178" w:rsidRDefault="002F51DF" w:rsidP="00C84478">
            <w:pPr>
              <w:pStyle w:val="TableTextColHead"/>
              <w:keepNext/>
              <w:rPr>
                <w:rFonts w:ascii="Times New Roman" w:hAnsi="Times New Roman" w:cs="Times New Roman"/>
                <w:sz w:val="22"/>
                <w:szCs w:val="24"/>
                <w:lang w:val="en-GB" w:eastAsia="zh-CN"/>
              </w:rPr>
            </w:pPr>
            <w:r w:rsidRPr="00346178">
              <w:rPr>
                <w:rFonts w:ascii="Times New Roman" w:hAnsi="Times New Roman" w:cs="Times New Roman"/>
                <w:sz w:val="22"/>
                <w:szCs w:val="24"/>
                <w:lang w:val="en-GB"/>
              </w:rPr>
              <w:t>Uncommon</w:t>
            </w:r>
          </w:p>
          <w:p w14:paraId="27BBF63E" w14:textId="77777777" w:rsidR="002F51DF" w:rsidRPr="00346178" w:rsidRDefault="002F51DF" w:rsidP="00C40619">
            <w:pPr>
              <w:pStyle w:val="TableTextColHead"/>
              <w:keepNext/>
              <w:keepLines/>
              <w:rPr>
                <w:rFonts w:ascii="Times New Roman" w:hAnsi="Times New Roman" w:cs="Times New Roman"/>
                <w:sz w:val="22"/>
                <w:szCs w:val="24"/>
                <w:lang w:val="en-GB" w:eastAsia="zh-CN"/>
              </w:rPr>
            </w:pPr>
            <w:r w:rsidRPr="00346178">
              <w:rPr>
                <w:rFonts w:ascii="Times New Roman" w:hAnsi="Times New Roman" w:cs="Times New Roman"/>
                <w:sz w:val="22"/>
                <w:szCs w:val="24"/>
                <w:lang w:val="en-GB"/>
              </w:rPr>
              <w:t>≥1/1,000 to &lt;1/100</w:t>
            </w:r>
          </w:p>
        </w:tc>
        <w:tc>
          <w:tcPr>
            <w:tcW w:w="0" w:type="auto"/>
            <w:tcBorders>
              <w:top w:val="single" w:sz="4" w:space="0" w:color="auto"/>
              <w:left w:val="single" w:sz="4" w:space="0" w:color="auto"/>
              <w:bottom w:val="single" w:sz="4" w:space="0" w:color="auto"/>
              <w:right w:val="single" w:sz="4" w:space="0" w:color="auto"/>
            </w:tcBorders>
          </w:tcPr>
          <w:p w14:paraId="70E274F3" w14:textId="77777777" w:rsidR="002F51DF" w:rsidRPr="00346178" w:rsidRDefault="002F51DF" w:rsidP="00C40619">
            <w:pPr>
              <w:pStyle w:val="TableTextColHead"/>
              <w:keepNext/>
              <w:rPr>
                <w:rFonts w:ascii="Times New Roman" w:hAnsi="Times New Roman" w:cs="Times New Roman"/>
                <w:sz w:val="22"/>
                <w:szCs w:val="24"/>
                <w:lang w:val="en-GB"/>
              </w:rPr>
            </w:pPr>
            <w:r w:rsidRPr="00346178">
              <w:rPr>
                <w:rFonts w:ascii="Times New Roman" w:hAnsi="Times New Roman"/>
                <w:noProof/>
                <w:sz w:val="22"/>
                <w:szCs w:val="24"/>
                <w:lang w:val="en-GB"/>
              </w:rPr>
              <w:t>Not known (cannot be estimated from the available data)</w:t>
            </w:r>
          </w:p>
        </w:tc>
      </w:tr>
      <w:tr w:rsidR="002F51DF" w:rsidRPr="00346178" w14:paraId="7A079486" w14:textId="77777777" w:rsidTr="00346178">
        <w:trPr>
          <w:cantSplit/>
        </w:trPr>
        <w:tc>
          <w:tcPr>
            <w:tcW w:w="0" w:type="auto"/>
            <w:tcBorders>
              <w:top w:val="single" w:sz="4" w:space="0" w:color="auto"/>
              <w:left w:val="single" w:sz="4" w:space="0" w:color="auto"/>
              <w:bottom w:val="single" w:sz="4" w:space="0" w:color="auto"/>
              <w:right w:val="single" w:sz="4" w:space="0" w:color="auto"/>
            </w:tcBorders>
            <w:hideMark/>
          </w:tcPr>
          <w:p w14:paraId="2B12868B" w14:textId="77777777" w:rsidR="002F51DF" w:rsidRPr="00346178" w:rsidRDefault="002F51DF" w:rsidP="00E35ED6">
            <w:pPr>
              <w:pStyle w:val="Paragraph"/>
              <w:spacing w:after="0"/>
              <w:rPr>
                <w:sz w:val="22"/>
                <w:lang w:val="en-GB"/>
              </w:rPr>
            </w:pPr>
            <w:r w:rsidRPr="00346178">
              <w:rPr>
                <w:sz w:val="22"/>
                <w:lang w:val="en-GB"/>
              </w:rPr>
              <w:t>Infections and infestations</w:t>
            </w:r>
          </w:p>
        </w:tc>
        <w:tc>
          <w:tcPr>
            <w:tcW w:w="0" w:type="auto"/>
            <w:tcBorders>
              <w:top w:val="single" w:sz="4" w:space="0" w:color="auto"/>
              <w:left w:val="single" w:sz="4" w:space="0" w:color="auto"/>
              <w:bottom w:val="single" w:sz="4" w:space="0" w:color="auto"/>
              <w:right w:val="single" w:sz="4" w:space="0" w:color="auto"/>
            </w:tcBorders>
          </w:tcPr>
          <w:p w14:paraId="00C03AFF"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tcPr>
          <w:p w14:paraId="69A3FA76"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hideMark/>
          </w:tcPr>
          <w:p w14:paraId="52CC790D" w14:textId="77777777" w:rsidR="002F51DF" w:rsidRPr="00346178" w:rsidRDefault="002F51DF" w:rsidP="00E35ED6">
            <w:pPr>
              <w:rPr>
                <w:sz w:val="22"/>
                <w:szCs w:val="24"/>
              </w:rPr>
            </w:pPr>
            <w:r w:rsidRPr="00346178">
              <w:rPr>
                <w:sz w:val="22"/>
                <w:szCs w:val="24"/>
              </w:rPr>
              <w:t xml:space="preserve">Fungal infection, </w:t>
            </w:r>
          </w:p>
          <w:p w14:paraId="094CDA84" w14:textId="77777777" w:rsidR="002F51DF" w:rsidRPr="00346178" w:rsidRDefault="002F51DF" w:rsidP="00E35ED6">
            <w:pPr>
              <w:rPr>
                <w:sz w:val="22"/>
                <w:szCs w:val="24"/>
              </w:rPr>
            </w:pPr>
            <w:r w:rsidRPr="00346178">
              <w:rPr>
                <w:sz w:val="22"/>
                <w:szCs w:val="24"/>
              </w:rPr>
              <w:t>Common cold</w:t>
            </w:r>
          </w:p>
        </w:tc>
        <w:tc>
          <w:tcPr>
            <w:tcW w:w="0" w:type="auto"/>
            <w:tcBorders>
              <w:top w:val="single" w:sz="4" w:space="0" w:color="auto"/>
              <w:left w:val="single" w:sz="4" w:space="0" w:color="auto"/>
              <w:bottom w:val="single" w:sz="4" w:space="0" w:color="auto"/>
              <w:right w:val="single" w:sz="4" w:space="0" w:color="auto"/>
            </w:tcBorders>
          </w:tcPr>
          <w:p w14:paraId="6467B7EB" w14:textId="77777777" w:rsidR="002F51DF" w:rsidRPr="00346178" w:rsidRDefault="002F51DF" w:rsidP="00E35ED6">
            <w:pPr>
              <w:rPr>
                <w:sz w:val="22"/>
                <w:szCs w:val="24"/>
              </w:rPr>
            </w:pPr>
          </w:p>
        </w:tc>
      </w:tr>
      <w:tr w:rsidR="002F51DF" w:rsidRPr="00346178" w14:paraId="7D29C208" w14:textId="77777777" w:rsidTr="00346178">
        <w:trPr>
          <w:cantSplit/>
        </w:trPr>
        <w:tc>
          <w:tcPr>
            <w:tcW w:w="0" w:type="auto"/>
            <w:tcBorders>
              <w:top w:val="single" w:sz="4" w:space="0" w:color="auto"/>
              <w:left w:val="single" w:sz="4" w:space="0" w:color="auto"/>
              <w:bottom w:val="single" w:sz="4" w:space="0" w:color="auto"/>
              <w:right w:val="single" w:sz="4" w:space="0" w:color="auto"/>
            </w:tcBorders>
          </w:tcPr>
          <w:p w14:paraId="0FD9D6F0" w14:textId="77777777" w:rsidR="002F51DF" w:rsidRPr="00346178" w:rsidRDefault="002F51DF" w:rsidP="00E35ED6">
            <w:pPr>
              <w:pStyle w:val="Paragraph"/>
              <w:spacing w:after="0"/>
              <w:rPr>
                <w:rFonts w:eastAsia="Calibri"/>
                <w:sz w:val="22"/>
                <w:lang w:val="en-GB"/>
              </w:rPr>
            </w:pPr>
            <w:r w:rsidRPr="00346178">
              <w:rPr>
                <w:sz w:val="22"/>
                <w:lang w:val="en-GB"/>
              </w:rPr>
              <w:t>Nervous system disorders</w:t>
            </w:r>
          </w:p>
        </w:tc>
        <w:tc>
          <w:tcPr>
            <w:tcW w:w="0" w:type="auto"/>
            <w:tcBorders>
              <w:top w:val="single" w:sz="4" w:space="0" w:color="auto"/>
              <w:left w:val="single" w:sz="4" w:space="0" w:color="auto"/>
              <w:bottom w:val="single" w:sz="4" w:space="0" w:color="auto"/>
              <w:right w:val="single" w:sz="4" w:space="0" w:color="auto"/>
            </w:tcBorders>
          </w:tcPr>
          <w:p w14:paraId="33176B36"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tcPr>
          <w:p w14:paraId="2478CF09"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hideMark/>
          </w:tcPr>
          <w:p w14:paraId="49AB4CA2" w14:textId="77777777" w:rsidR="002F51DF" w:rsidRPr="00346178" w:rsidRDefault="002F51DF" w:rsidP="00A94BCD">
            <w:pPr>
              <w:rPr>
                <w:sz w:val="22"/>
                <w:szCs w:val="24"/>
              </w:rPr>
            </w:pPr>
            <w:r w:rsidRPr="00346178">
              <w:rPr>
                <w:sz w:val="22"/>
                <w:szCs w:val="24"/>
              </w:rPr>
              <w:t>Presyncope, Hypoaesthesia, Hyperaesthesia</w:t>
            </w:r>
            <w:del w:id="358" w:author="Devayani" w:date="2018-05-30T11:53:00Z">
              <w:r w:rsidRPr="00346178" w:rsidDel="00D17AE3">
                <w:rPr>
                  <w:sz w:val="22"/>
                  <w:szCs w:val="24"/>
                </w:rPr>
                <w:delText xml:space="preserve"> </w:delText>
              </w:r>
            </w:del>
          </w:p>
        </w:tc>
        <w:tc>
          <w:tcPr>
            <w:tcW w:w="0" w:type="auto"/>
            <w:tcBorders>
              <w:top w:val="single" w:sz="4" w:space="0" w:color="auto"/>
              <w:left w:val="single" w:sz="4" w:space="0" w:color="auto"/>
              <w:bottom w:val="single" w:sz="4" w:space="0" w:color="auto"/>
              <w:right w:val="single" w:sz="4" w:space="0" w:color="auto"/>
            </w:tcBorders>
          </w:tcPr>
          <w:p w14:paraId="4BA7BDD0" w14:textId="77777777" w:rsidR="002F51DF" w:rsidRPr="00346178" w:rsidRDefault="00843CF0" w:rsidP="00E35ED6">
            <w:pPr>
              <w:pStyle w:val="BodytextAgency"/>
              <w:spacing w:after="0" w:line="240" w:lineRule="auto"/>
              <w:rPr>
                <w:rFonts w:ascii="Times New Roman" w:hAnsi="Times New Roman"/>
                <w:sz w:val="22"/>
                <w:szCs w:val="24"/>
                <w:lang w:val="en-GB"/>
              </w:rPr>
            </w:pPr>
            <w:r w:rsidRPr="00346178">
              <w:rPr>
                <w:rFonts w:ascii="Times New Roman" w:hAnsi="Times New Roman"/>
                <w:sz w:val="22"/>
                <w:szCs w:val="24"/>
                <w:lang w:val="en-GB"/>
              </w:rPr>
              <w:t>Cerebrovascular accident</w:t>
            </w:r>
          </w:p>
        </w:tc>
      </w:tr>
      <w:tr w:rsidR="002F51DF" w:rsidRPr="00346178" w14:paraId="695868C5" w14:textId="77777777" w:rsidTr="00346178">
        <w:trPr>
          <w:cantSplit/>
        </w:trPr>
        <w:tc>
          <w:tcPr>
            <w:tcW w:w="0" w:type="auto"/>
            <w:tcBorders>
              <w:top w:val="single" w:sz="4" w:space="0" w:color="auto"/>
              <w:left w:val="single" w:sz="4" w:space="0" w:color="auto"/>
              <w:bottom w:val="single" w:sz="4" w:space="0" w:color="auto"/>
              <w:right w:val="single" w:sz="4" w:space="0" w:color="auto"/>
            </w:tcBorders>
            <w:hideMark/>
          </w:tcPr>
          <w:p w14:paraId="46059535" w14:textId="77777777" w:rsidR="002F51DF" w:rsidRPr="00346178" w:rsidRDefault="002F51DF" w:rsidP="00E35ED6">
            <w:pPr>
              <w:pStyle w:val="Paragraph"/>
              <w:spacing w:after="0"/>
              <w:rPr>
                <w:sz w:val="22"/>
                <w:lang w:val="en-GB"/>
              </w:rPr>
            </w:pPr>
            <w:r w:rsidRPr="00346178">
              <w:rPr>
                <w:sz w:val="22"/>
                <w:lang w:val="en-GB"/>
              </w:rPr>
              <w:t>Eye disorders</w:t>
            </w:r>
          </w:p>
        </w:tc>
        <w:tc>
          <w:tcPr>
            <w:tcW w:w="0" w:type="auto"/>
            <w:tcBorders>
              <w:top w:val="single" w:sz="4" w:space="0" w:color="auto"/>
              <w:left w:val="single" w:sz="4" w:space="0" w:color="auto"/>
              <w:bottom w:val="single" w:sz="4" w:space="0" w:color="auto"/>
              <w:right w:val="single" w:sz="4" w:space="0" w:color="auto"/>
            </w:tcBorders>
          </w:tcPr>
          <w:p w14:paraId="5F39E619"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tcPr>
          <w:p w14:paraId="4B3D30BC"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hideMark/>
          </w:tcPr>
          <w:p w14:paraId="05838C78" w14:textId="77777777" w:rsidR="002F51DF" w:rsidRPr="00346178" w:rsidRDefault="002F51DF" w:rsidP="00E35ED6">
            <w:pPr>
              <w:rPr>
                <w:sz w:val="22"/>
                <w:szCs w:val="24"/>
              </w:rPr>
            </w:pPr>
            <w:del w:id="359" w:author="Luthra, Smriti" w:date="2025-05-23T14:58:00Z">
              <w:r w:rsidRPr="00346178" w:rsidDel="00667D2D">
                <w:rPr>
                  <w:sz w:val="22"/>
                  <w:szCs w:val="24"/>
                </w:rPr>
                <w:delText>Mydriasis</w:delText>
              </w:r>
            </w:del>
          </w:p>
        </w:tc>
        <w:tc>
          <w:tcPr>
            <w:tcW w:w="0" w:type="auto"/>
            <w:tcBorders>
              <w:top w:val="single" w:sz="4" w:space="0" w:color="auto"/>
              <w:left w:val="single" w:sz="4" w:space="0" w:color="auto"/>
              <w:bottom w:val="single" w:sz="4" w:space="0" w:color="auto"/>
              <w:right w:val="single" w:sz="4" w:space="0" w:color="auto"/>
            </w:tcBorders>
          </w:tcPr>
          <w:p w14:paraId="22B087DA" w14:textId="77777777" w:rsidR="002F51DF" w:rsidRPr="00346178" w:rsidRDefault="002F51DF" w:rsidP="00E35ED6">
            <w:pPr>
              <w:rPr>
                <w:sz w:val="22"/>
                <w:szCs w:val="24"/>
              </w:rPr>
            </w:pPr>
          </w:p>
        </w:tc>
      </w:tr>
      <w:tr w:rsidR="002F51DF" w:rsidRPr="00346178" w14:paraId="00006865" w14:textId="77777777" w:rsidTr="00346178">
        <w:trPr>
          <w:cantSplit/>
        </w:trPr>
        <w:tc>
          <w:tcPr>
            <w:tcW w:w="0" w:type="auto"/>
            <w:tcBorders>
              <w:top w:val="single" w:sz="4" w:space="0" w:color="auto"/>
              <w:left w:val="single" w:sz="4" w:space="0" w:color="auto"/>
              <w:bottom w:val="single" w:sz="4" w:space="0" w:color="auto"/>
              <w:right w:val="single" w:sz="4" w:space="0" w:color="auto"/>
            </w:tcBorders>
            <w:hideMark/>
          </w:tcPr>
          <w:p w14:paraId="7FB83EB4" w14:textId="77777777" w:rsidR="002F51DF" w:rsidRPr="00346178" w:rsidRDefault="002F51DF" w:rsidP="00E35ED6">
            <w:pPr>
              <w:pStyle w:val="Paragraph"/>
              <w:spacing w:after="0"/>
              <w:rPr>
                <w:sz w:val="22"/>
                <w:lang w:val="en-GB"/>
              </w:rPr>
            </w:pPr>
            <w:r w:rsidRPr="00346178">
              <w:rPr>
                <w:sz w:val="22"/>
                <w:lang w:val="en-GB"/>
              </w:rPr>
              <w:t>Cardiac disorders</w:t>
            </w:r>
          </w:p>
        </w:tc>
        <w:tc>
          <w:tcPr>
            <w:tcW w:w="0" w:type="auto"/>
            <w:tcBorders>
              <w:top w:val="single" w:sz="4" w:space="0" w:color="auto"/>
              <w:left w:val="single" w:sz="4" w:space="0" w:color="auto"/>
              <w:bottom w:val="single" w:sz="4" w:space="0" w:color="auto"/>
              <w:right w:val="single" w:sz="4" w:space="0" w:color="auto"/>
            </w:tcBorders>
          </w:tcPr>
          <w:p w14:paraId="5A4A8A3B"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tcPr>
          <w:p w14:paraId="78A5E999"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hideMark/>
          </w:tcPr>
          <w:p w14:paraId="0FFF8F91" w14:textId="77777777" w:rsidR="002F51DF" w:rsidRPr="00346178" w:rsidRDefault="002F51DF" w:rsidP="00E35ED6">
            <w:pPr>
              <w:rPr>
                <w:sz w:val="22"/>
                <w:szCs w:val="24"/>
              </w:rPr>
            </w:pPr>
            <w:r w:rsidRPr="00346178">
              <w:rPr>
                <w:sz w:val="22"/>
                <w:szCs w:val="24"/>
              </w:rPr>
              <w:t>Supraventricular extrasystoles</w:t>
            </w:r>
          </w:p>
        </w:tc>
        <w:tc>
          <w:tcPr>
            <w:tcW w:w="0" w:type="auto"/>
            <w:tcBorders>
              <w:top w:val="single" w:sz="4" w:space="0" w:color="auto"/>
              <w:left w:val="single" w:sz="4" w:space="0" w:color="auto"/>
              <w:bottom w:val="single" w:sz="4" w:space="0" w:color="auto"/>
              <w:right w:val="single" w:sz="4" w:space="0" w:color="auto"/>
            </w:tcBorders>
          </w:tcPr>
          <w:p w14:paraId="5A336040" w14:textId="77777777" w:rsidR="002F51DF" w:rsidRPr="00346178" w:rsidRDefault="002F51DF" w:rsidP="00E35ED6">
            <w:pPr>
              <w:pStyle w:val="BodytextAgency"/>
              <w:spacing w:after="0" w:line="240" w:lineRule="auto"/>
              <w:rPr>
                <w:rFonts w:ascii="Times New Roman" w:hAnsi="Times New Roman"/>
                <w:sz w:val="22"/>
                <w:szCs w:val="24"/>
                <w:lang w:val="en-GB"/>
              </w:rPr>
            </w:pPr>
            <w:r w:rsidRPr="00346178">
              <w:rPr>
                <w:rFonts w:ascii="Times New Roman" w:hAnsi="Times New Roman"/>
                <w:sz w:val="22"/>
                <w:szCs w:val="24"/>
                <w:lang w:val="en-GB"/>
              </w:rPr>
              <w:t>Myocardial ischaemia</w:t>
            </w:r>
          </w:p>
        </w:tc>
      </w:tr>
      <w:tr w:rsidR="002F51DF" w:rsidRPr="00346178" w14:paraId="262858AA" w14:textId="77777777" w:rsidTr="00346178">
        <w:trPr>
          <w:cantSplit/>
        </w:trPr>
        <w:tc>
          <w:tcPr>
            <w:tcW w:w="0" w:type="auto"/>
            <w:tcBorders>
              <w:top w:val="single" w:sz="4" w:space="0" w:color="auto"/>
              <w:left w:val="single" w:sz="4" w:space="0" w:color="auto"/>
              <w:bottom w:val="single" w:sz="4" w:space="0" w:color="auto"/>
              <w:right w:val="single" w:sz="4" w:space="0" w:color="auto"/>
            </w:tcBorders>
            <w:hideMark/>
          </w:tcPr>
          <w:p w14:paraId="2AB1A8CF" w14:textId="77777777" w:rsidR="002F51DF" w:rsidRPr="00346178" w:rsidRDefault="002F51DF" w:rsidP="00E35ED6">
            <w:pPr>
              <w:rPr>
                <w:bCs/>
                <w:color w:val="000000"/>
                <w:sz w:val="22"/>
                <w:szCs w:val="24"/>
              </w:rPr>
            </w:pPr>
            <w:r w:rsidRPr="00346178">
              <w:rPr>
                <w:bCs/>
                <w:color w:val="000000"/>
                <w:sz w:val="22"/>
                <w:szCs w:val="24"/>
              </w:rPr>
              <w:t>Vascular disorders</w:t>
            </w:r>
          </w:p>
        </w:tc>
        <w:tc>
          <w:tcPr>
            <w:tcW w:w="0" w:type="auto"/>
            <w:tcBorders>
              <w:top w:val="single" w:sz="4" w:space="0" w:color="auto"/>
              <w:left w:val="single" w:sz="4" w:space="0" w:color="auto"/>
              <w:bottom w:val="single" w:sz="4" w:space="0" w:color="auto"/>
              <w:right w:val="single" w:sz="4" w:space="0" w:color="auto"/>
            </w:tcBorders>
          </w:tcPr>
          <w:p w14:paraId="7CA5D6ED"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tcPr>
          <w:p w14:paraId="013345E7"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hideMark/>
          </w:tcPr>
          <w:p w14:paraId="270D4F83" w14:textId="77777777" w:rsidR="002F51DF" w:rsidRPr="00346178" w:rsidDel="00667D2D" w:rsidRDefault="002F51DF" w:rsidP="00E35ED6">
            <w:pPr>
              <w:rPr>
                <w:del w:id="360" w:author="Luthra, Smriti" w:date="2025-05-23T14:58:00Z"/>
                <w:sz w:val="22"/>
                <w:szCs w:val="24"/>
              </w:rPr>
            </w:pPr>
            <w:del w:id="361" w:author="Luthra, Smriti" w:date="2025-05-23T14:58:00Z">
              <w:r w:rsidRPr="00346178" w:rsidDel="00667D2D">
                <w:rPr>
                  <w:sz w:val="22"/>
                  <w:szCs w:val="24"/>
                </w:rPr>
                <w:delText>Venous haemorrhage,</w:delText>
              </w:r>
            </w:del>
          </w:p>
          <w:p w14:paraId="44B02EF4" w14:textId="77777777" w:rsidR="002F51DF" w:rsidRPr="00346178" w:rsidRDefault="002F51DF" w:rsidP="00E35ED6">
            <w:pPr>
              <w:rPr>
                <w:sz w:val="22"/>
                <w:szCs w:val="24"/>
              </w:rPr>
            </w:pPr>
            <w:del w:id="362" w:author="Luthra, Smriti" w:date="2025-05-23T14:58:00Z">
              <w:r w:rsidRPr="00346178" w:rsidDel="00667D2D">
                <w:rPr>
                  <w:sz w:val="22"/>
                  <w:szCs w:val="24"/>
                </w:rPr>
                <w:delText>Hypotension, Vasodilatation, Peripheral vascular disorder, Vein disorder</w:delText>
              </w:r>
            </w:del>
          </w:p>
        </w:tc>
        <w:tc>
          <w:tcPr>
            <w:tcW w:w="0" w:type="auto"/>
            <w:tcBorders>
              <w:top w:val="single" w:sz="4" w:space="0" w:color="auto"/>
              <w:left w:val="single" w:sz="4" w:space="0" w:color="auto"/>
              <w:bottom w:val="single" w:sz="4" w:space="0" w:color="auto"/>
              <w:right w:val="single" w:sz="4" w:space="0" w:color="auto"/>
            </w:tcBorders>
          </w:tcPr>
          <w:p w14:paraId="36062E3B" w14:textId="77777777" w:rsidR="002F51DF" w:rsidRPr="00346178" w:rsidRDefault="002F51DF" w:rsidP="00E35ED6">
            <w:pPr>
              <w:pStyle w:val="BodytextAgency"/>
              <w:spacing w:after="0" w:line="240" w:lineRule="auto"/>
              <w:rPr>
                <w:rFonts w:ascii="Times New Roman" w:hAnsi="Times New Roman"/>
                <w:sz w:val="22"/>
                <w:szCs w:val="24"/>
                <w:lang w:val="en-GB"/>
              </w:rPr>
            </w:pPr>
          </w:p>
        </w:tc>
      </w:tr>
      <w:tr w:rsidR="002F51DF" w:rsidRPr="00346178" w14:paraId="6ED6405E" w14:textId="77777777" w:rsidTr="00346178">
        <w:trPr>
          <w:cantSplit/>
        </w:trPr>
        <w:tc>
          <w:tcPr>
            <w:tcW w:w="0" w:type="auto"/>
            <w:tcBorders>
              <w:top w:val="single" w:sz="4" w:space="0" w:color="auto"/>
              <w:left w:val="single" w:sz="4" w:space="0" w:color="auto"/>
              <w:bottom w:val="single" w:sz="4" w:space="0" w:color="auto"/>
              <w:right w:val="single" w:sz="4" w:space="0" w:color="auto"/>
            </w:tcBorders>
            <w:hideMark/>
          </w:tcPr>
          <w:p w14:paraId="74DE3351" w14:textId="77777777" w:rsidR="002F51DF" w:rsidRPr="00346178" w:rsidRDefault="002F51DF" w:rsidP="00E35ED6">
            <w:pPr>
              <w:pStyle w:val="Paragraph"/>
              <w:spacing w:after="0"/>
              <w:rPr>
                <w:sz w:val="22"/>
                <w:lang w:val="en-GB"/>
              </w:rPr>
            </w:pPr>
            <w:r w:rsidRPr="00346178">
              <w:rPr>
                <w:sz w:val="22"/>
                <w:lang w:val="en-GB"/>
              </w:rPr>
              <w:t>Gastrointestinal disorders</w:t>
            </w:r>
          </w:p>
        </w:tc>
        <w:tc>
          <w:tcPr>
            <w:tcW w:w="0" w:type="auto"/>
            <w:tcBorders>
              <w:top w:val="single" w:sz="4" w:space="0" w:color="auto"/>
              <w:left w:val="single" w:sz="4" w:space="0" w:color="auto"/>
              <w:bottom w:val="single" w:sz="4" w:space="0" w:color="auto"/>
              <w:right w:val="single" w:sz="4" w:space="0" w:color="auto"/>
            </w:tcBorders>
          </w:tcPr>
          <w:p w14:paraId="0B63A829"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tcPr>
          <w:p w14:paraId="0936D895"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hideMark/>
          </w:tcPr>
          <w:p w14:paraId="181F7BA3" w14:textId="77777777" w:rsidR="002F51DF" w:rsidRPr="00346178" w:rsidRDefault="002F51DF" w:rsidP="00E35ED6">
            <w:pPr>
              <w:rPr>
                <w:sz w:val="22"/>
                <w:szCs w:val="24"/>
              </w:rPr>
            </w:pPr>
            <w:r w:rsidRPr="00346178">
              <w:rPr>
                <w:sz w:val="22"/>
                <w:szCs w:val="24"/>
              </w:rPr>
              <w:t>Nausea, Dry mouth</w:t>
            </w:r>
          </w:p>
        </w:tc>
        <w:tc>
          <w:tcPr>
            <w:tcW w:w="0" w:type="auto"/>
            <w:tcBorders>
              <w:top w:val="single" w:sz="4" w:space="0" w:color="auto"/>
              <w:left w:val="single" w:sz="4" w:space="0" w:color="auto"/>
              <w:bottom w:val="single" w:sz="4" w:space="0" w:color="auto"/>
              <w:right w:val="single" w:sz="4" w:space="0" w:color="auto"/>
            </w:tcBorders>
          </w:tcPr>
          <w:p w14:paraId="0AD6D5D7" w14:textId="77777777" w:rsidR="002F51DF" w:rsidRPr="00346178" w:rsidRDefault="002F51DF" w:rsidP="00E35ED6">
            <w:pPr>
              <w:rPr>
                <w:sz w:val="22"/>
                <w:szCs w:val="24"/>
              </w:rPr>
            </w:pPr>
          </w:p>
        </w:tc>
      </w:tr>
      <w:tr w:rsidR="002F51DF" w:rsidRPr="00346178" w14:paraId="4ACFF0DC" w14:textId="77777777" w:rsidTr="00346178">
        <w:trPr>
          <w:cantSplit/>
        </w:trPr>
        <w:tc>
          <w:tcPr>
            <w:tcW w:w="0" w:type="auto"/>
            <w:tcBorders>
              <w:top w:val="single" w:sz="4" w:space="0" w:color="auto"/>
              <w:left w:val="single" w:sz="4" w:space="0" w:color="auto"/>
              <w:bottom w:val="single" w:sz="4" w:space="0" w:color="auto"/>
              <w:right w:val="single" w:sz="4" w:space="0" w:color="auto"/>
            </w:tcBorders>
          </w:tcPr>
          <w:p w14:paraId="2C7036E2" w14:textId="77777777" w:rsidR="002F51DF" w:rsidRPr="00346178" w:rsidRDefault="002F51DF" w:rsidP="00E35ED6">
            <w:pPr>
              <w:pStyle w:val="Paragraph"/>
              <w:spacing w:after="0"/>
              <w:rPr>
                <w:rFonts w:eastAsia="Calibri"/>
                <w:sz w:val="22"/>
                <w:lang w:val="en-GB"/>
              </w:rPr>
            </w:pPr>
            <w:r w:rsidRPr="00346178">
              <w:rPr>
                <w:sz w:val="22"/>
                <w:lang w:val="en-GB"/>
              </w:rPr>
              <w:lastRenderedPageBreak/>
              <w:t>Skin and subcutaneous tissue disorders</w:t>
            </w:r>
          </w:p>
        </w:tc>
        <w:tc>
          <w:tcPr>
            <w:tcW w:w="0" w:type="auto"/>
            <w:tcBorders>
              <w:top w:val="single" w:sz="4" w:space="0" w:color="auto"/>
              <w:left w:val="single" w:sz="4" w:space="0" w:color="auto"/>
              <w:bottom w:val="single" w:sz="4" w:space="0" w:color="auto"/>
              <w:right w:val="single" w:sz="4" w:space="0" w:color="auto"/>
            </w:tcBorders>
          </w:tcPr>
          <w:p w14:paraId="67F642C2"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hideMark/>
          </w:tcPr>
          <w:p w14:paraId="6D6BF154"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hideMark/>
          </w:tcPr>
          <w:p w14:paraId="61161016" w14:textId="77777777" w:rsidR="002F51DF" w:rsidRPr="00346178" w:rsidRDefault="002F51DF" w:rsidP="00E35ED6">
            <w:pPr>
              <w:rPr>
                <w:sz w:val="22"/>
                <w:szCs w:val="24"/>
              </w:rPr>
            </w:pPr>
            <w:r w:rsidRPr="00346178">
              <w:rPr>
                <w:sz w:val="22"/>
                <w:szCs w:val="24"/>
              </w:rPr>
              <w:t>Rash, Hyperhidrosis, Pruritus, Erythema</w:t>
            </w:r>
          </w:p>
        </w:tc>
        <w:tc>
          <w:tcPr>
            <w:tcW w:w="0" w:type="auto"/>
            <w:tcBorders>
              <w:top w:val="single" w:sz="4" w:space="0" w:color="auto"/>
              <w:left w:val="single" w:sz="4" w:space="0" w:color="auto"/>
              <w:bottom w:val="single" w:sz="4" w:space="0" w:color="auto"/>
              <w:right w:val="single" w:sz="4" w:space="0" w:color="auto"/>
            </w:tcBorders>
          </w:tcPr>
          <w:p w14:paraId="2673FD7A" w14:textId="77777777" w:rsidR="002F51DF" w:rsidRPr="00346178" w:rsidRDefault="002F51DF" w:rsidP="00E35ED6">
            <w:pPr>
              <w:rPr>
                <w:sz w:val="22"/>
                <w:szCs w:val="24"/>
              </w:rPr>
            </w:pPr>
          </w:p>
        </w:tc>
      </w:tr>
      <w:tr w:rsidR="002F51DF" w:rsidRPr="00346178" w14:paraId="3A0EF909" w14:textId="77777777" w:rsidTr="00346178">
        <w:trPr>
          <w:cantSplit/>
        </w:trPr>
        <w:tc>
          <w:tcPr>
            <w:tcW w:w="0" w:type="auto"/>
            <w:tcBorders>
              <w:top w:val="single" w:sz="4" w:space="0" w:color="auto"/>
              <w:left w:val="single" w:sz="4" w:space="0" w:color="auto"/>
              <w:bottom w:val="single" w:sz="4" w:space="0" w:color="auto"/>
              <w:right w:val="single" w:sz="4" w:space="0" w:color="auto"/>
            </w:tcBorders>
            <w:hideMark/>
          </w:tcPr>
          <w:p w14:paraId="265802F6" w14:textId="77777777" w:rsidR="002F51DF" w:rsidRPr="00346178" w:rsidRDefault="002F51DF" w:rsidP="00E35ED6">
            <w:pPr>
              <w:pStyle w:val="Paragraph"/>
              <w:spacing w:after="0"/>
              <w:rPr>
                <w:b/>
                <w:bCs/>
                <w:color w:val="000000"/>
                <w:sz w:val="22"/>
                <w:lang w:val="en-GB"/>
              </w:rPr>
            </w:pPr>
            <w:r w:rsidRPr="00346178">
              <w:rPr>
                <w:sz w:val="22"/>
                <w:lang w:val="en-GB"/>
              </w:rPr>
              <w:t>Musculoskeletal and connective tissue disorders</w:t>
            </w:r>
          </w:p>
        </w:tc>
        <w:tc>
          <w:tcPr>
            <w:tcW w:w="0" w:type="auto"/>
            <w:tcBorders>
              <w:top w:val="single" w:sz="4" w:space="0" w:color="auto"/>
              <w:left w:val="single" w:sz="4" w:space="0" w:color="auto"/>
              <w:bottom w:val="single" w:sz="4" w:space="0" w:color="auto"/>
              <w:right w:val="single" w:sz="4" w:space="0" w:color="auto"/>
            </w:tcBorders>
          </w:tcPr>
          <w:p w14:paraId="19766572"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hideMark/>
          </w:tcPr>
          <w:p w14:paraId="6E1E843A" w14:textId="77777777" w:rsidR="002F51DF" w:rsidRPr="00346178" w:rsidRDefault="002F51DF" w:rsidP="00E35ED6">
            <w:pPr>
              <w:rPr>
                <w:sz w:val="22"/>
                <w:szCs w:val="24"/>
              </w:rPr>
            </w:pPr>
            <w:r w:rsidRPr="00346178">
              <w:rPr>
                <w:sz w:val="22"/>
                <w:szCs w:val="24"/>
              </w:rPr>
              <w:t>Muscle spasms</w:t>
            </w:r>
          </w:p>
        </w:tc>
        <w:tc>
          <w:tcPr>
            <w:tcW w:w="0" w:type="auto"/>
            <w:tcBorders>
              <w:top w:val="single" w:sz="4" w:space="0" w:color="auto"/>
              <w:left w:val="single" w:sz="4" w:space="0" w:color="auto"/>
              <w:bottom w:val="single" w:sz="4" w:space="0" w:color="auto"/>
              <w:right w:val="single" w:sz="4" w:space="0" w:color="auto"/>
            </w:tcBorders>
            <w:hideMark/>
          </w:tcPr>
          <w:p w14:paraId="23C39FA8" w14:textId="77777777" w:rsidR="002F51DF" w:rsidRPr="00346178" w:rsidRDefault="00667D2D" w:rsidP="00E35ED6">
            <w:pPr>
              <w:rPr>
                <w:sz w:val="22"/>
                <w:szCs w:val="24"/>
              </w:rPr>
            </w:pPr>
            <w:ins w:id="363" w:author="Luthra, Smriti" w:date="2025-05-23T14:58:00Z">
              <w:r w:rsidRPr="00346178">
                <w:rPr>
                  <w:sz w:val="22"/>
                  <w:szCs w:val="24"/>
                </w:rPr>
                <w:t>Mydriasis</w:t>
              </w:r>
            </w:ins>
          </w:p>
        </w:tc>
        <w:tc>
          <w:tcPr>
            <w:tcW w:w="0" w:type="auto"/>
            <w:tcBorders>
              <w:top w:val="single" w:sz="4" w:space="0" w:color="auto"/>
              <w:left w:val="single" w:sz="4" w:space="0" w:color="auto"/>
              <w:bottom w:val="single" w:sz="4" w:space="0" w:color="auto"/>
              <w:right w:val="single" w:sz="4" w:space="0" w:color="auto"/>
            </w:tcBorders>
          </w:tcPr>
          <w:p w14:paraId="22D0A9CE" w14:textId="77777777" w:rsidR="002F51DF" w:rsidRPr="00346178" w:rsidRDefault="002F51DF" w:rsidP="00E35ED6">
            <w:pPr>
              <w:rPr>
                <w:sz w:val="22"/>
                <w:szCs w:val="24"/>
              </w:rPr>
            </w:pPr>
          </w:p>
        </w:tc>
      </w:tr>
      <w:tr w:rsidR="002F51DF" w:rsidRPr="00346178" w14:paraId="39EDDC80" w14:textId="77777777" w:rsidTr="00346178">
        <w:trPr>
          <w:cantSplit/>
        </w:trPr>
        <w:tc>
          <w:tcPr>
            <w:tcW w:w="0" w:type="auto"/>
            <w:tcBorders>
              <w:top w:val="single" w:sz="4" w:space="0" w:color="auto"/>
              <w:left w:val="single" w:sz="4" w:space="0" w:color="auto"/>
              <w:bottom w:val="single" w:sz="4" w:space="0" w:color="auto"/>
              <w:right w:val="single" w:sz="4" w:space="0" w:color="auto"/>
            </w:tcBorders>
          </w:tcPr>
          <w:p w14:paraId="6B74A6C2" w14:textId="77777777" w:rsidR="002F51DF" w:rsidRPr="00346178" w:rsidRDefault="002F51DF" w:rsidP="00E35ED6">
            <w:pPr>
              <w:pStyle w:val="Paragraph"/>
              <w:spacing w:after="0"/>
              <w:rPr>
                <w:rFonts w:eastAsia="Calibri"/>
                <w:sz w:val="22"/>
                <w:lang w:val="en-GB"/>
              </w:rPr>
            </w:pPr>
            <w:r w:rsidRPr="00346178">
              <w:rPr>
                <w:sz w:val="22"/>
                <w:lang w:val="en-GB"/>
              </w:rPr>
              <w:t>Renal and urinary disorders</w:t>
            </w:r>
          </w:p>
        </w:tc>
        <w:tc>
          <w:tcPr>
            <w:tcW w:w="0" w:type="auto"/>
            <w:tcBorders>
              <w:top w:val="single" w:sz="4" w:space="0" w:color="auto"/>
              <w:left w:val="single" w:sz="4" w:space="0" w:color="auto"/>
              <w:bottom w:val="single" w:sz="4" w:space="0" w:color="auto"/>
              <w:right w:val="single" w:sz="4" w:space="0" w:color="auto"/>
            </w:tcBorders>
          </w:tcPr>
          <w:p w14:paraId="752E4E2B"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tcPr>
          <w:p w14:paraId="0C79C4D4"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hideMark/>
          </w:tcPr>
          <w:p w14:paraId="3680C093" w14:textId="77777777" w:rsidR="002F51DF" w:rsidRPr="00346178" w:rsidRDefault="002F51DF" w:rsidP="00E35ED6">
            <w:pPr>
              <w:rPr>
                <w:sz w:val="22"/>
                <w:szCs w:val="24"/>
              </w:rPr>
            </w:pPr>
            <w:r w:rsidRPr="00346178">
              <w:rPr>
                <w:sz w:val="22"/>
                <w:szCs w:val="24"/>
              </w:rPr>
              <w:t xml:space="preserve">Urethral haemorrhage, Haematuria, Dysuria, Pollakiuria, </w:t>
            </w:r>
            <w:del w:id="364" w:author="Luthra, Smriti" w:date="2025-05-23T14:58:00Z">
              <w:r w:rsidRPr="00346178" w:rsidDel="00667D2D">
                <w:rPr>
                  <w:sz w:val="22"/>
                  <w:szCs w:val="24"/>
                </w:rPr>
                <w:delText>Micturition urgency</w:delText>
              </w:r>
            </w:del>
          </w:p>
        </w:tc>
        <w:tc>
          <w:tcPr>
            <w:tcW w:w="0" w:type="auto"/>
            <w:tcBorders>
              <w:top w:val="single" w:sz="4" w:space="0" w:color="auto"/>
              <w:left w:val="single" w:sz="4" w:space="0" w:color="auto"/>
              <w:bottom w:val="single" w:sz="4" w:space="0" w:color="auto"/>
              <w:right w:val="single" w:sz="4" w:space="0" w:color="auto"/>
            </w:tcBorders>
          </w:tcPr>
          <w:p w14:paraId="04688CCA" w14:textId="77777777" w:rsidR="002F51DF" w:rsidRPr="00346178" w:rsidRDefault="002F51DF" w:rsidP="00E35ED6">
            <w:pPr>
              <w:rPr>
                <w:sz w:val="22"/>
                <w:szCs w:val="24"/>
              </w:rPr>
            </w:pPr>
          </w:p>
        </w:tc>
      </w:tr>
      <w:tr w:rsidR="002F51DF" w:rsidRPr="00346178" w14:paraId="7322DB93" w14:textId="77777777" w:rsidTr="00346178">
        <w:trPr>
          <w:cantSplit/>
        </w:trPr>
        <w:tc>
          <w:tcPr>
            <w:tcW w:w="0" w:type="auto"/>
            <w:tcBorders>
              <w:top w:val="single" w:sz="4" w:space="0" w:color="auto"/>
              <w:left w:val="single" w:sz="4" w:space="0" w:color="auto"/>
              <w:bottom w:val="single" w:sz="4" w:space="0" w:color="auto"/>
              <w:right w:val="single" w:sz="4" w:space="0" w:color="auto"/>
            </w:tcBorders>
          </w:tcPr>
          <w:p w14:paraId="75310066" w14:textId="77777777" w:rsidR="002F51DF" w:rsidRPr="00346178" w:rsidRDefault="002F51DF" w:rsidP="00E35ED6">
            <w:pPr>
              <w:pStyle w:val="Paragraph"/>
              <w:spacing w:after="0"/>
              <w:rPr>
                <w:b/>
                <w:bCs/>
                <w:color w:val="000000"/>
                <w:sz w:val="22"/>
                <w:lang w:val="en-GB"/>
              </w:rPr>
            </w:pPr>
            <w:r w:rsidRPr="00346178">
              <w:rPr>
                <w:sz w:val="22"/>
                <w:lang w:val="en-GB"/>
              </w:rPr>
              <w:t>Reproductive system and breast disorders</w:t>
            </w:r>
          </w:p>
        </w:tc>
        <w:tc>
          <w:tcPr>
            <w:tcW w:w="0" w:type="auto"/>
            <w:tcBorders>
              <w:top w:val="single" w:sz="4" w:space="0" w:color="auto"/>
              <w:left w:val="single" w:sz="4" w:space="0" w:color="auto"/>
              <w:bottom w:val="single" w:sz="4" w:space="0" w:color="auto"/>
              <w:right w:val="single" w:sz="4" w:space="0" w:color="auto"/>
            </w:tcBorders>
          </w:tcPr>
          <w:p w14:paraId="73E94A74" w14:textId="77777777" w:rsidR="002F51DF" w:rsidRPr="00346178" w:rsidRDefault="002F51DF" w:rsidP="00E35ED6">
            <w:pPr>
              <w:rPr>
                <w:sz w:val="22"/>
                <w:szCs w:val="24"/>
              </w:rPr>
            </w:pPr>
            <w:r w:rsidRPr="00346178">
              <w:rPr>
                <w:sz w:val="22"/>
                <w:szCs w:val="24"/>
              </w:rPr>
              <w:t xml:space="preserve">Penile pain </w:t>
            </w:r>
          </w:p>
        </w:tc>
        <w:tc>
          <w:tcPr>
            <w:tcW w:w="0" w:type="auto"/>
            <w:tcBorders>
              <w:top w:val="single" w:sz="4" w:space="0" w:color="auto"/>
              <w:left w:val="single" w:sz="4" w:space="0" w:color="auto"/>
              <w:bottom w:val="single" w:sz="4" w:space="0" w:color="auto"/>
              <w:right w:val="single" w:sz="4" w:space="0" w:color="auto"/>
            </w:tcBorders>
            <w:hideMark/>
          </w:tcPr>
          <w:p w14:paraId="57DA38A7" w14:textId="77777777" w:rsidR="002F51DF" w:rsidRPr="00346178" w:rsidRDefault="002F51DF" w:rsidP="00E35ED6">
            <w:pPr>
              <w:rPr>
                <w:sz w:val="22"/>
                <w:szCs w:val="24"/>
              </w:rPr>
            </w:pPr>
            <w:r w:rsidRPr="00346178">
              <w:rPr>
                <w:sz w:val="22"/>
                <w:szCs w:val="24"/>
              </w:rPr>
              <w:t>Peyronie’s disease,</w:t>
            </w:r>
            <w:ins w:id="365" w:author="Devayani" w:date="2018-05-30T11:18:00Z">
              <w:r w:rsidR="00273C44" w:rsidRPr="00A94BCD">
                <w:rPr>
                  <w:sz w:val="22"/>
                  <w:szCs w:val="24"/>
                </w:rPr>
                <w:t xml:space="preserve"> </w:t>
              </w:r>
            </w:ins>
            <w:r w:rsidRPr="00346178">
              <w:rPr>
                <w:sz w:val="22"/>
                <w:szCs w:val="24"/>
              </w:rPr>
              <w:t>Penis disorders (including penile fibrosis, angulation and fibrotic nodules), Erection increased</w:t>
            </w:r>
            <w:ins w:id="366" w:author="Luthra, Smriti" w:date="2025-05-23T14:58:00Z">
              <w:r w:rsidR="00667D2D">
                <w:rPr>
                  <w:sz w:val="22"/>
                  <w:szCs w:val="24"/>
                </w:rPr>
                <w:t>*</w:t>
              </w:r>
            </w:ins>
          </w:p>
        </w:tc>
        <w:tc>
          <w:tcPr>
            <w:tcW w:w="0" w:type="auto"/>
            <w:tcBorders>
              <w:top w:val="single" w:sz="4" w:space="0" w:color="auto"/>
              <w:left w:val="single" w:sz="4" w:space="0" w:color="auto"/>
              <w:bottom w:val="single" w:sz="4" w:space="0" w:color="auto"/>
              <w:right w:val="single" w:sz="4" w:space="0" w:color="auto"/>
            </w:tcBorders>
            <w:hideMark/>
          </w:tcPr>
          <w:p w14:paraId="69BC49E3" w14:textId="77777777" w:rsidR="002F51DF" w:rsidRPr="00346178" w:rsidRDefault="002F51DF" w:rsidP="00E35ED6">
            <w:pPr>
              <w:rPr>
                <w:sz w:val="22"/>
                <w:szCs w:val="24"/>
              </w:rPr>
            </w:pPr>
            <w:r w:rsidRPr="00346178">
              <w:rPr>
                <w:sz w:val="22"/>
                <w:szCs w:val="24"/>
              </w:rPr>
              <w:t>Priapism, Pelvic pain, Testicular mass, Spermatocele, Testicular swelling, Testicular oedema, Testicular disorder, Scrotal pain, Scrotal erythema, Scrotal oedema, Testicular pain, Scrotal disorder, Painful erection, Balanitis, Phimosis, Erectile dysfunction, Ejaculation disorder</w:t>
            </w:r>
          </w:p>
        </w:tc>
        <w:tc>
          <w:tcPr>
            <w:tcW w:w="0" w:type="auto"/>
            <w:tcBorders>
              <w:top w:val="single" w:sz="4" w:space="0" w:color="auto"/>
              <w:left w:val="single" w:sz="4" w:space="0" w:color="auto"/>
              <w:bottom w:val="single" w:sz="4" w:space="0" w:color="auto"/>
              <w:right w:val="single" w:sz="4" w:space="0" w:color="auto"/>
            </w:tcBorders>
          </w:tcPr>
          <w:p w14:paraId="776B86E4" w14:textId="77777777" w:rsidR="002F51DF" w:rsidRPr="00346178" w:rsidRDefault="002F51DF" w:rsidP="00E35ED6">
            <w:pPr>
              <w:rPr>
                <w:sz w:val="22"/>
                <w:szCs w:val="24"/>
              </w:rPr>
            </w:pPr>
          </w:p>
        </w:tc>
      </w:tr>
      <w:tr w:rsidR="002F51DF" w:rsidRPr="00346178" w14:paraId="0384396E" w14:textId="77777777" w:rsidTr="00346178">
        <w:trPr>
          <w:cantSplit/>
        </w:trPr>
        <w:tc>
          <w:tcPr>
            <w:tcW w:w="0" w:type="auto"/>
            <w:tcBorders>
              <w:top w:val="single" w:sz="4" w:space="0" w:color="auto"/>
              <w:left w:val="single" w:sz="4" w:space="0" w:color="auto"/>
              <w:bottom w:val="single" w:sz="4" w:space="0" w:color="auto"/>
              <w:right w:val="single" w:sz="4" w:space="0" w:color="auto"/>
            </w:tcBorders>
          </w:tcPr>
          <w:p w14:paraId="1B4E9542" w14:textId="77777777" w:rsidR="002F51DF" w:rsidRPr="00346178" w:rsidRDefault="002F51DF" w:rsidP="00E35ED6">
            <w:pPr>
              <w:pStyle w:val="Paragraph"/>
              <w:spacing w:after="0"/>
              <w:rPr>
                <w:b/>
                <w:bCs/>
                <w:color w:val="000000"/>
                <w:sz w:val="22"/>
                <w:lang w:val="en-GB"/>
              </w:rPr>
            </w:pPr>
            <w:r w:rsidRPr="00346178">
              <w:rPr>
                <w:sz w:val="22"/>
                <w:lang w:val="en-GB"/>
              </w:rPr>
              <w:t>General disorders and administration site conditions</w:t>
            </w:r>
            <w:ins w:id="367" w:author="Luthra, Smriti" w:date="2025-05-23T14:58:00Z">
              <w:r w:rsidR="00667D2D">
                <w:rPr>
                  <w:sz w:val="22"/>
                  <w:lang w:val="en-GB"/>
                </w:rPr>
                <w:t xml:space="preserve"> cus</w:t>
              </w:r>
            </w:ins>
            <w:ins w:id="368" w:author="Luthra, Smriti" w:date="2025-05-23T14:59:00Z">
              <w:r w:rsidR="00667D2D">
                <w:rPr>
                  <w:sz w:val="22"/>
                  <w:lang w:val="en-GB"/>
                </w:rPr>
                <w:t xml:space="preserve">tom addition </w:t>
              </w:r>
            </w:ins>
          </w:p>
        </w:tc>
        <w:tc>
          <w:tcPr>
            <w:tcW w:w="0" w:type="auto"/>
            <w:tcBorders>
              <w:top w:val="single" w:sz="4" w:space="0" w:color="auto"/>
              <w:left w:val="single" w:sz="4" w:space="0" w:color="auto"/>
              <w:bottom w:val="single" w:sz="4" w:space="0" w:color="auto"/>
              <w:right w:val="single" w:sz="4" w:space="0" w:color="auto"/>
            </w:tcBorders>
          </w:tcPr>
          <w:p w14:paraId="30C0CC62"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hideMark/>
          </w:tcPr>
          <w:p w14:paraId="6F6DA969" w14:textId="77777777" w:rsidR="002F51DF" w:rsidRPr="00346178" w:rsidRDefault="002F51DF" w:rsidP="00E35ED6">
            <w:pPr>
              <w:rPr>
                <w:sz w:val="22"/>
                <w:szCs w:val="24"/>
              </w:rPr>
            </w:pPr>
            <w:r w:rsidRPr="00346178">
              <w:rPr>
                <w:sz w:val="22"/>
                <w:szCs w:val="24"/>
              </w:rPr>
              <w:t>Injection site haematoma, Ecchymosis</w:t>
            </w:r>
            <w:ins w:id="369" w:author="Luthra, Smriti" w:date="2025-05-23T14:58:00Z">
              <w:r w:rsidR="00667D2D">
                <w:rPr>
                  <w:sz w:val="22"/>
                  <w:szCs w:val="24"/>
                </w:rPr>
                <w:t>~</w:t>
              </w:r>
            </w:ins>
          </w:p>
        </w:tc>
        <w:tc>
          <w:tcPr>
            <w:tcW w:w="0" w:type="auto"/>
            <w:tcBorders>
              <w:top w:val="single" w:sz="4" w:space="0" w:color="auto"/>
              <w:left w:val="single" w:sz="4" w:space="0" w:color="auto"/>
              <w:bottom w:val="single" w:sz="4" w:space="0" w:color="auto"/>
              <w:right w:val="single" w:sz="4" w:space="0" w:color="auto"/>
            </w:tcBorders>
            <w:hideMark/>
          </w:tcPr>
          <w:p w14:paraId="5D090ADE" w14:textId="77777777" w:rsidR="002F51DF" w:rsidRPr="00346178" w:rsidRDefault="002F51DF" w:rsidP="00E35ED6">
            <w:pPr>
              <w:rPr>
                <w:sz w:val="22"/>
                <w:szCs w:val="24"/>
              </w:rPr>
            </w:pPr>
            <w:r w:rsidRPr="00346178">
              <w:rPr>
                <w:sz w:val="22"/>
                <w:szCs w:val="24"/>
              </w:rPr>
              <w:t>Haemorrhage, Injection site haemorrhage, Inflammation, Injection site inflammation, Injection site warmth, Injection site oedema, Injection site swelling, Injection site pain, Injection site irritation, Asthenia, Injection site anaesthesia, Oedema, Oedema peripheral, Injection site pruritus</w:t>
            </w:r>
          </w:p>
        </w:tc>
        <w:tc>
          <w:tcPr>
            <w:tcW w:w="0" w:type="auto"/>
            <w:tcBorders>
              <w:top w:val="single" w:sz="4" w:space="0" w:color="auto"/>
              <w:left w:val="single" w:sz="4" w:space="0" w:color="auto"/>
              <w:bottom w:val="single" w:sz="4" w:space="0" w:color="auto"/>
              <w:right w:val="single" w:sz="4" w:space="0" w:color="auto"/>
            </w:tcBorders>
          </w:tcPr>
          <w:p w14:paraId="3EF2CBE0" w14:textId="77777777" w:rsidR="002F51DF" w:rsidRPr="00346178" w:rsidRDefault="002F51DF" w:rsidP="00E35ED6">
            <w:pPr>
              <w:rPr>
                <w:sz w:val="22"/>
                <w:szCs w:val="24"/>
              </w:rPr>
            </w:pPr>
          </w:p>
        </w:tc>
      </w:tr>
      <w:tr w:rsidR="00C34196" w:rsidRPr="00346178" w14:paraId="00803369" w14:textId="77777777" w:rsidTr="00346178">
        <w:trPr>
          <w:cantSplit/>
          <w:ins w:id="370" w:author="Luthra, Smriti" w:date="2025-05-23T14:59:00Z"/>
        </w:trPr>
        <w:tc>
          <w:tcPr>
            <w:tcW w:w="0" w:type="auto"/>
            <w:tcBorders>
              <w:top w:val="single" w:sz="4" w:space="0" w:color="auto"/>
              <w:left w:val="single" w:sz="4" w:space="0" w:color="auto"/>
              <w:bottom w:val="single" w:sz="4" w:space="0" w:color="auto"/>
              <w:right w:val="single" w:sz="4" w:space="0" w:color="auto"/>
            </w:tcBorders>
          </w:tcPr>
          <w:p w14:paraId="029BD767" w14:textId="77777777" w:rsidR="00C34196" w:rsidRPr="00346178" w:rsidRDefault="00C34196" w:rsidP="00E35ED6">
            <w:pPr>
              <w:pStyle w:val="Paragraph"/>
              <w:spacing w:after="0"/>
              <w:rPr>
                <w:ins w:id="371" w:author="Luthra, Smriti" w:date="2025-05-23T14:59:00Z"/>
                <w:sz w:val="22"/>
                <w:lang w:val="en-GB"/>
              </w:rPr>
            </w:pPr>
            <w:ins w:id="372" w:author="Luthra, Smriti" w:date="2025-05-23T14:59:00Z">
              <w:r>
                <w:rPr>
                  <w:sz w:val="22"/>
                  <w:lang w:val="en-GB"/>
                </w:rPr>
                <w:t>ADHOC</w:t>
              </w:r>
            </w:ins>
          </w:p>
        </w:tc>
        <w:tc>
          <w:tcPr>
            <w:tcW w:w="0" w:type="auto"/>
            <w:tcBorders>
              <w:top w:val="single" w:sz="4" w:space="0" w:color="auto"/>
              <w:left w:val="single" w:sz="4" w:space="0" w:color="auto"/>
              <w:bottom w:val="single" w:sz="4" w:space="0" w:color="auto"/>
              <w:right w:val="single" w:sz="4" w:space="0" w:color="auto"/>
            </w:tcBorders>
          </w:tcPr>
          <w:p w14:paraId="2FA344DD" w14:textId="77777777" w:rsidR="00C34196" w:rsidRPr="00346178" w:rsidRDefault="00C34196" w:rsidP="00E35ED6">
            <w:pPr>
              <w:rPr>
                <w:ins w:id="373" w:author="Luthra, Smriti" w:date="2025-05-23T14:59:00Z"/>
                <w:sz w:val="22"/>
                <w:szCs w:val="24"/>
              </w:rPr>
            </w:pPr>
          </w:p>
        </w:tc>
        <w:tc>
          <w:tcPr>
            <w:tcW w:w="0" w:type="auto"/>
            <w:tcBorders>
              <w:top w:val="single" w:sz="4" w:space="0" w:color="auto"/>
              <w:left w:val="single" w:sz="4" w:space="0" w:color="auto"/>
              <w:bottom w:val="single" w:sz="4" w:space="0" w:color="auto"/>
              <w:right w:val="single" w:sz="4" w:space="0" w:color="auto"/>
            </w:tcBorders>
          </w:tcPr>
          <w:p w14:paraId="25959FD7" w14:textId="77777777" w:rsidR="00C34196" w:rsidRPr="00346178" w:rsidRDefault="00C34196" w:rsidP="00E35ED6">
            <w:pPr>
              <w:rPr>
                <w:ins w:id="374" w:author="Luthra, Smriti" w:date="2025-05-23T14:59:00Z"/>
                <w:sz w:val="22"/>
                <w:szCs w:val="24"/>
              </w:rPr>
            </w:pPr>
          </w:p>
        </w:tc>
        <w:tc>
          <w:tcPr>
            <w:tcW w:w="0" w:type="auto"/>
            <w:tcBorders>
              <w:top w:val="single" w:sz="4" w:space="0" w:color="auto"/>
              <w:left w:val="single" w:sz="4" w:space="0" w:color="auto"/>
              <w:bottom w:val="single" w:sz="4" w:space="0" w:color="auto"/>
              <w:right w:val="single" w:sz="4" w:space="0" w:color="auto"/>
            </w:tcBorders>
          </w:tcPr>
          <w:p w14:paraId="7821C582" w14:textId="77777777" w:rsidR="00C34196" w:rsidRPr="00346178" w:rsidRDefault="00C34196" w:rsidP="00E35ED6">
            <w:pPr>
              <w:rPr>
                <w:ins w:id="375" w:author="Luthra, Smriti" w:date="2025-05-23T14:59:00Z"/>
                <w:sz w:val="22"/>
                <w:szCs w:val="24"/>
              </w:rPr>
            </w:pPr>
            <w:ins w:id="376" w:author="Luthra, Smriti" w:date="2025-05-23T14:59:00Z">
              <w:r w:rsidRPr="00346178">
                <w:rPr>
                  <w:sz w:val="22"/>
                  <w:szCs w:val="24"/>
                </w:rPr>
                <w:t>Asthenia, Injection site anaesthesia, Oedema, Oedema peripheral, Injection site pruritus</w:t>
              </w:r>
            </w:ins>
          </w:p>
        </w:tc>
        <w:tc>
          <w:tcPr>
            <w:tcW w:w="0" w:type="auto"/>
            <w:tcBorders>
              <w:top w:val="single" w:sz="4" w:space="0" w:color="auto"/>
              <w:left w:val="single" w:sz="4" w:space="0" w:color="auto"/>
              <w:bottom w:val="single" w:sz="4" w:space="0" w:color="auto"/>
              <w:right w:val="single" w:sz="4" w:space="0" w:color="auto"/>
            </w:tcBorders>
          </w:tcPr>
          <w:p w14:paraId="42A2F43A" w14:textId="77777777" w:rsidR="00C34196" w:rsidRPr="00346178" w:rsidRDefault="00C34196" w:rsidP="00E35ED6">
            <w:pPr>
              <w:rPr>
                <w:ins w:id="377" w:author="Luthra, Smriti" w:date="2025-05-23T14:59:00Z"/>
                <w:sz w:val="22"/>
                <w:szCs w:val="24"/>
              </w:rPr>
            </w:pPr>
          </w:p>
        </w:tc>
      </w:tr>
      <w:tr w:rsidR="002F51DF" w:rsidRPr="00346178" w14:paraId="3AFAE54A" w14:textId="77777777" w:rsidTr="00346178">
        <w:trPr>
          <w:cantSplit/>
        </w:trPr>
        <w:tc>
          <w:tcPr>
            <w:tcW w:w="0" w:type="auto"/>
            <w:tcBorders>
              <w:top w:val="single" w:sz="4" w:space="0" w:color="auto"/>
              <w:left w:val="single" w:sz="4" w:space="0" w:color="auto"/>
              <w:bottom w:val="single" w:sz="4" w:space="0" w:color="auto"/>
              <w:right w:val="single" w:sz="4" w:space="0" w:color="auto"/>
            </w:tcBorders>
          </w:tcPr>
          <w:p w14:paraId="5140EA8E" w14:textId="77777777" w:rsidR="002F51DF" w:rsidRPr="00346178" w:rsidRDefault="002F51DF" w:rsidP="00E35ED6">
            <w:pPr>
              <w:pStyle w:val="Paragraph"/>
              <w:spacing w:after="0"/>
              <w:rPr>
                <w:b/>
                <w:bCs/>
                <w:color w:val="000000"/>
                <w:sz w:val="22"/>
                <w:lang w:val="en-GB"/>
              </w:rPr>
            </w:pPr>
            <w:r w:rsidRPr="00346178">
              <w:rPr>
                <w:sz w:val="22"/>
                <w:lang w:val="en-GB"/>
              </w:rPr>
              <w:t>Investigations</w:t>
            </w:r>
          </w:p>
        </w:tc>
        <w:tc>
          <w:tcPr>
            <w:tcW w:w="0" w:type="auto"/>
            <w:tcBorders>
              <w:top w:val="single" w:sz="4" w:space="0" w:color="auto"/>
              <w:left w:val="single" w:sz="4" w:space="0" w:color="auto"/>
              <w:bottom w:val="single" w:sz="4" w:space="0" w:color="auto"/>
              <w:right w:val="single" w:sz="4" w:space="0" w:color="auto"/>
            </w:tcBorders>
          </w:tcPr>
          <w:p w14:paraId="42733842"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tcPr>
          <w:p w14:paraId="594205C8" w14:textId="77777777" w:rsidR="002F51DF" w:rsidRPr="00346178" w:rsidRDefault="002F51DF" w:rsidP="00E35ED6">
            <w:pPr>
              <w:rPr>
                <w:sz w:val="22"/>
                <w:szCs w:val="24"/>
              </w:rPr>
            </w:pPr>
          </w:p>
        </w:tc>
        <w:tc>
          <w:tcPr>
            <w:tcW w:w="0" w:type="auto"/>
            <w:tcBorders>
              <w:top w:val="single" w:sz="4" w:space="0" w:color="auto"/>
              <w:left w:val="single" w:sz="4" w:space="0" w:color="auto"/>
              <w:bottom w:val="single" w:sz="4" w:space="0" w:color="auto"/>
              <w:right w:val="single" w:sz="4" w:space="0" w:color="auto"/>
            </w:tcBorders>
            <w:hideMark/>
          </w:tcPr>
          <w:p w14:paraId="54E4A046" w14:textId="77777777" w:rsidR="002F51DF" w:rsidRPr="00346178" w:rsidRDefault="002F51DF" w:rsidP="00E35ED6">
            <w:pPr>
              <w:rPr>
                <w:sz w:val="22"/>
                <w:szCs w:val="24"/>
              </w:rPr>
            </w:pPr>
            <w:del w:id="378" w:author="Luthra, Smriti" w:date="2025-05-23T14:59:00Z">
              <w:r w:rsidRPr="00346178" w:rsidDel="00C34196">
                <w:rPr>
                  <w:sz w:val="22"/>
                  <w:szCs w:val="24"/>
                </w:rPr>
                <w:delText>Blood creatinine increased, Blood pressure decreased, Heart rate increased</w:delText>
              </w:r>
            </w:del>
          </w:p>
        </w:tc>
        <w:tc>
          <w:tcPr>
            <w:tcW w:w="0" w:type="auto"/>
            <w:tcBorders>
              <w:top w:val="single" w:sz="4" w:space="0" w:color="auto"/>
              <w:left w:val="single" w:sz="4" w:space="0" w:color="auto"/>
              <w:bottom w:val="single" w:sz="4" w:space="0" w:color="auto"/>
              <w:right w:val="single" w:sz="4" w:space="0" w:color="auto"/>
            </w:tcBorders>
          </w:tcPr>
          <w:p w14:paraId="61E5765E" w14:textId="77777777" w:rsidR="002F51DF" w:rsidRPr="00346178" w:rsidRDefault="002F51DF" w:rsidP="00E35ED6">
            <w:pPr>
              <w:rPr>
                <w:sz w:val="22"/>
                <w:szCs w:val="24"/>
              </w:rPr>
            </w:pPr>
          </w:p>
        </w:tc>
      </w:tr>
    </w:tbl>
    <w:p w14:paraId="463B2C5D" w14:textId="77777777" w:rsidR="00D66485" w:rsidRPr="00346178" w:rsidRDefault="00D66485" w:rsidP="00346178">
      <w:pPr>
        <w:pStyle w:val="BodyTextIndent"/>
        <w:widowControl w:val="0"/>
        <w:ind w:left="0"/>
        <w:rPr>
          <w:strike/>
          <w:sz w:val="22"/>
          <w:szCs w:val="22"/>
          <w:lang w:val="en-GB"/>
        </w:rPr>
      </w:pPr>
    </w:p>
    <w:p w14:paraId="6721B583" w14:textId="77777777" w:rsidR="00E35ED6" w:rsidRDefault="00E35ED6" w:rsidP="00346178">
      <w:pPr>
        <w:keepNext/>
        <w:autoSpaceDE w:val="0"/>
        <w:autoSpaceDN w:val="0"/>
        <w:adjustRightInd w:val="0"/>
        <w:rPr>
          <w:ins w:id="379" w:author="Devayani" w:date="2018-06-06T11:07:00Z"/>
          <w:sz w:val="22"/>
          <w:szCs w:val="22"/>
          <w:u w:val="single"/>
        </w:rPr>
      </w:pPr>
      <w:r w:rsidRPr="00346178">
        <w:rPr>
          <w:sz w:val="22"/>
          <w:szCs w:val="22"/>
          <w:u w:val="single"/>
        </w:rPr>
        <w:t>Reporting of suspected adverse reactions</w:t>
      </w:r>
    </w:p>
    <w:p w14:paraId="133D589B" w14:textId="77777777" w:rsidR="00287C0D" w:rsidRPr="00346178" w:rsidRDefault="00287C0D" w:rsidP="00346178">
      <w:pPr>
        <w:keepNext/>
        <w:autoSpaceDE w:val="0"/>
        <w:autoSpaceDN w:val="0"/>
        <w:adjustRightInd w:val="0"/>
        <w:rPr>
          <w:sz w:val="22"/>
          <w:szCs w:val="22"/>
          <w:u w:val="single"/>
        </w:rPr>
      </w:pPr>
    </w:p>
    <w:p w14:paraId="337CE902" w14:textId="77777777" w:rsidR="00E35ED6" w:rsidRPr="00346178" w:rsidRDefault="00E35ED6" w:rsidP="00E35ED6">
      <w:pPr>
        <w:rPr>
          <w:sz w:val="22"/>
          <w:szCs w:val="22"/>
        </w:rPr>
      </w:pPr>
      <w:r w:rsidRPr="00346178">
        <w:rPr>
          <w:sz w:val="22"/>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346178">
        <w:rPr>
          <w:sz w:val="22"/>
          <w:szCs w:val="22"/>
          <w:highlight w:val="lightGray"/>
        </w:rPr>
        <w:t xml:space="preserve">the national reporting system listed in </w:t>
      </w:r>
      <w:hyperlink r:id="rId10" w:history="1">
        <w:r w:rsidRPr="00346178">
          <w:rPr>
            <w:rStyle w:val="Hyperlink"/>
            <w:sz w:val="22"/>
            <w:szCs w:val="22"/>
            <w:highlight w:val="lightGray"/>
          </w:rPr>
          <w:t>Appendix V</w:t>
        </w:r>
      </w:hyperlink>
      <w:r w:rsidRPr="00346178">
        <w:rPr>
          <w:sz w:val="22"/>
          <w:szCs w:val="22"/>
        </w:rPr>
        <w:t>.</w:t>
      </w:r>
    </w:p>
    <w:p w14:paraId="5A03BC21" w14:textId="77777777" w:rsidR="006A6A9E" w:rsidRPr="00346178" w:rsidDel="00E35ED6" w:rsidRDefault="006A6A9E" w:rsidP="00346178">
      <w:pPr>
        <w:pStyle w:val="BodyTextIndent"/>
        <w:widowControl w:val="0"/>
        <w:ind w:left="0"/>
        <w:rPr>
          <w:del w:id="380" w:author="Devayani" w:date="2018-05-30T10:27:00Z"/>
          <w:strike/>
          <w:sz w:val="22"/>
          <w:szCs w:val="22"/>
          <w:lang w:val="en-GB"/>
        </w:rPr>
      </w:pPr>
    </w:p>
    <w:p w14:paraId="5C5525FD" w14:textId="77777777" w:rsidR="006A6A9E" w:rsidRPr="00346178" w:rsidRDefault="006A6A9E" w:rsidP="00346178">
      <w:pPr>
        <w:pStyle w:val="BodyTextIndent"/>
        <w:widowControl w:val="0"/>
        <w:ind w:left="0"/>
        <w:rPr>
          <w:strike/>
          <w:sz w:val="22"/>
          <w:szCs w:val="22"/>
          <w:lang w:val="en-GB"/>
        </w:rPr>
      </w:pPr>
    </w:p>
    <w:p w14:paraId="499F393F" w14:textId="77777777" w:rsidR="00D66485" w:rsidRPr="00346178" w:rsidRDefault="00D66485" w:rsidP="00346178">
      <w:pPr>
        <w:keepNext/>
        <w:rPr>
          <w:b/>
          <w:sz w:val="22"/>
        </w:rPr>
      </w:pPr>
      <w:r w:rsidRPr="00346178">
        <w:rPr>
          <w:b/>
          <w:sz w:val="22"/>
        </w:rPr>
        <w:lastRenderedPageBreak/>
        <w:t>4.9</w:t>
      </w:r>
      <w:del w:id="381" w:author="Devayani" w:date="2018-05-30T10:27:00Z">
        <w:r w:rsidRPr="00346178" w:rsidDel="00E35ED6">
          <w:rPr>
            <w:b/>
            <w:sz w:val="22"/>
          </w:rPr>
          <w:delText>.</w:delText>
        </w:r>
      </w:del>
      <w:r w:rsidRPr="00346178">
        <w:rPr>
          <w:b/>
          <w:sz w:val="22"/>
        </w:rPr>
        <w:t xml:space="preserve"> </w:t>
      </w:r>
      <w:r w:rsidRPr="00346178">
        <w:rPr>
          <w:b/>
          <w:sz w:val="22"/>
        </w:rPr>
        <w:tab/>
        <w:t>Overdose</w:t>
      </w:r>
    </w:p>
    <w:p w14:paraId="7C63F3A9" w14:textId="77777777" w:rsidR="00D66485" w:rsidRPr="00346178" w:rsidRDefault="00D66485" w:rsidP="00346178">
      <w:pPr>
        <w:keepNext/>
        <w:rPr>
          <w:b/>
          <w:sz w:val="22"/>
        </w:rPr>
      </w:pPr>
    </w:p>
    <w:p w14:paraId="21878911" w14:textId="77777777" w:rsidR="00D66485" w:rsidRPr="00346178" w:rsidRDefault="00D66485" w:rsidP="00346178">
      <w:pPr>
        <w:pStyle w:val="BodyTextIndent"/>
        <w:ind w:left="0"/>
        <w:rPr>
          <w:sz w:val="22"/>
          <w:lang w:val="en-GB"/>
        </w:rPr>
      </w:pPr>
      <w:r w:rsidRPr="00346178">
        <w:rPr>
          <w:sz w:val="22"/>
          <w:lang w:val="en-GB"/>
        </w:rPr>
        <w:t>Overdosage was not observed in clinical trials with alprostadil.</w:t>
      </w:r>
      <w:del w:id="382" w:author="Devayani" w:date="2018-05-30T11:13:00Z">
        <w:r w:rsidRPr="00346178" w:rsidDel="0015690F">
          <w:rPr>
            <w:sz w:val="22"/>
            <w:lang w:val="en-GB"/>
          </w:rPr>
          <w:delText xml:space="preserve"> </w:delText>
        </w:r>
      </w:del>
      <w:r w:rsidRPr="00346178">
        <w:rPr>
          <w:sz w:val="22"/>
          <w:lang w:val="en-GB"/>
        </w:rPr>
        <w:t xml:space="preserve"> If intracavernous overdose of Caverject Dual Chamber occurs, the patient should be placed under medical supervision until any systemic effects have resolved and/or until penile detumescence has occurred.</w:t>
      </w:r>
      <w:del w:id="383" w:author="Devayani" w:date="2018-05-30T11:13:00Z">
        <w:r w:rsidRPr="00346178" w:rsidDel="0015690F">
          <w:rPr>
            <w:sz w:val="22"/>
            <w:lang w:val="en-GB"/>
          </w:rPr>
          <w:delText xml:space="preserve"> </w:delText>
        </w:r>
      </w:del>
      <w:r w:rsidRPr="00346178">
        <w:rPr>
          <w:sz w:val="22"/>
          <w:lang w:val="en-GB"/>
        </w:rPr>
        <w:t xml:space="preserve"> Symptomatic treatment of any systemic symptoms would be appropriate.</w:t>
      </w:r>
    </w:p>
    <w:p w14:paraId="67A20F97" w14:textId="77777777" w:rsidR="00D66485" w:rsidRPr="00346178" w:rsidRDefault="00D66485" w:rsidP="00346178">
      <w:pPr>
        <w:rPr>
          <w:sz w:val="22"/>
        </w:rPr>
      </w:pPr>
    </w:p>
    <w:p w14:paraId="4F3CF975" w14:textId="77777777" w:rsidR="00D66485" w:rsidRPr="00346178" w:rsidRDefault="00D66485" w:rsidP="00346178">
      <w:pPr>
        <w:pStyle w:val="BodyTextIndent"/>
        <w:ind w:left="0"/>
        <w:rPr>
          <w:sz w:val="22"/>
          <w:lang w:val="en-GB"/>
        </w:rPr>
      </w:pPr>
      <w:r w:rsidRPr="00346178">
        <w:rPr>
          <w:sz w:val="22"/>
          <w:lang w:val="en-GB"/>
        </w:rPr>
        <w:t>The treatment of priapism (prolonged erection) should not be delayed more than 6 hours.</w:t>
      </w:r>
      <w:del w:id="384" w:author="Devayani" w:date="2018-05-30T11:13:00Z">
        <w:r w:rsidRPr="00346178" w:rsidDel="0015690F">
          <w:rPr>
            <w:sz w:val="22"/>
            <w:lang w:val="en-GB"/>
          </w:rPr>
          <w:delText xml:space="preserve"> </w:delText>
        </w:r>
      </w:del>
      <w:r w:rsidRPr="00346178">
        <w:rPr>
          <w:sz w:val="22"/>
          <w:lang w:val="en-GB"/>
        </w:rPr>
        <w:t xml:space="preserve"> Initial therapy should be by penile aspiration.</w:t>
      </w:r>
      <w:del w:id="385" w:author="Devayani" w:date="2018-05-30T11:13:00Z">
        <w:r w:rsidRPr="00346178" w:rsidDel="0015690F">
          <w:rPr>
            <w:sz w:val="22"/>
            <w:lang w:val="en-GB"/>
          </w:rPr>
          <w:delText xml:space="preserve"> </w:delText>
        </w:r>
      </w:del>
      <w:r w:rsidRPr="00346178">
        <w:rPr>
          <w:sz w:val="22"/>
          <w:lang w:val="en-GB"/>
        </w:rPr>
        <w:t xml:space="preserve"> Using aseptic technique, insert a 19</w:t>
      </w:r>
      <w:del w:id="386" w:author="Devayani" w:date="2018-06-15T14:32:00Z">
        <w:r w:rsidRPr="00346178" w:rsidDel="000F2A0C">
          <w:rPr>
            <w:sz w:val="22"/>
            <w:lang w:val="en-GB"/>
          </w:rPr>
          <w:noBreakHyphen/>
        </w:r>
      </w:del>
      <w:ins w:id="387" w:author="Devayani" w:date="2018-06-15T14:49:00Z">
        <w:r w:rsidR="009721B3">
          <w:rPr>
            <w:sz w:val="22"/>
            <w:lang w:val="en-GB"/>
          </w:rPr>
          <w:t> </w:t>
        </w:r>
      </w:ins>
      <w:ins w:id="388" w:author="Devayani" w:date="2018-06-15T14:32:00Z">
        <w:r w:rsidR="000F2A0C">
          <w:rPr>
            <w:sz w:val="22"/>
            <w:lang w:val="en-GB"/>
          </w:rPr>
          <w:t>to</w:t>
        </w:r>
      </w:ins>
      <w:ins w:id="389" w:author="Devayani" w:date="2018-06-15T14:49:00Z">
        <w:r w:rsidR="009721B3">
          <w:rPr>
            <w:sz w:val="22"/>
            <w:lang w:val="en-GB"/>
          </w:rPr>
          <w:t> </w:t>
        </w:r>
      </w:ins>
      <w:r w:rsidRPr="00346178">
        <w:rPr>
          <w:sz w:val="22"/>
          <w:lang w:val="en-GB"/>
        </w:rPr>
        <w:t>21 gauge butterfly needle into the corpus cavernosum and aspirate 20</w:t>
      </w:r>
      <w:ins w:id="390" w:author="Devayani" w:date="2018-06-15T14:32:00Z">
        <w:r w:rsidR="000F2A0C">
          <w:rPr>
            <w:sz w:val="22"/>
            <w:lang w:val="en-GB"/>
          </w:rPr>
          <w:t xml:space="preserve"> to </w:t>
        </w:r>
      </w:ins>
      <w:del w:id="391" w:author="Devayani" w:date="2018-06-15T14:32:00Z">
        <w:r w:rsidRPr="00346178" w:rsidDel="000F2A0C">
          <w:rPr>
            <w:sz w:val="22"/>
            <w:lang w:val="en-GB"/>
          </w:rPr>
          <w:noBreakHyphen/>
        </w:r>
      </w:del>
      <w:r w:rsidRPr="00346178">
        <w:rPr>
          <w:sz w:val="22"/>
          <w:lang w:val="en-GB"/>
        </w:rPr>
        <w:t>50 ml of blood.</w:t>
      </w:r>
      <w:del w:id="392" w:author="Devayani" w:date="2018-05-30T11:13:00Z">
        <w:r w:rsidRPr="00346178" w:rsidDel="0015690F">
          <w:rPr>
            <w:sz w:val="22"/>
            <w:lang w:val="en-GB"/>
          </w:rPr>
          <w:delText xml:space="preserve"> </w:delText>
        </w:r>
      </w:del>
      <w:r w:rsidRPr="00346178">
        <w:rPr>
          <w:sz w:val="22"/>
          <w:lang w:val="en-GB"/>
        </w:rPr>
        <w:t xml:space="preserve"> This may detumesce the penis.</w:t>
      </w:r>
      <w:del w:id="393" w:author="Devayani" w:date="2018-05-30T11:13:00Z">
        <w:r w:rsidRPr="00346178" w:rsidDel="0015690F">
          <w:rPr>
            <w:sz w:val="22"/>
            <w:lang w:val="en-GB"/>
          </w:rPr>
          <w:delText xml:space="preserve"> </w:delText>
        </w:r>
      </w:del>
      <w:r w:rsidRPr="00346178">
        <w:rPr>
          <w:sz w:val="22"/>
          <w:lang w:val="en-GB"/>
        </w:rPr>
        <w:t xml:space="preserve"> If necessary, the procedure may be repeated on the opposite side of the penis until a total of up to 100 ml blood has been aspirated.</w:t>
      </w:r>
      <w:del w:id="394" w:author="Devayani" w:date="2018-05-30T11:13:00Z">
        <w:r w:rsidRPr="00346178" w:rsidDel="0015690F">
          <w:rPr>
            <w:sz w:val="22"/>
            <w:lang w:val="en-GB"/>
          </w:rPr>
          <w:delText xml:space="preserve"> </w:delText>
        </w:r>
      </w:del>
      <w:r w:rsidRPr="00346178">
        <w:rPr>
          <w:sz w:val="22"/>
          <w:lang w:val="en-GB"/>
        </w:rPr>
        <w:t xml:space="preserve"> If still unsuccessful, intracavernous injection of alpha</w:t>
      </w:r>
      <w:r w:rsidRPr="00346178">
        <w:rPr>
          <w:sz w:val="22"/>
          <w:lang w:val="en-GB"/>
        </w:rPr>
        <w:noBreakHyphen/>
        <w:t>adrenergic medication is recommended.</w:t>
      </w:r>
      <w:del w:id="395" w:author="Devayani" w:date="2018-05-30T11:13:00Z">
        <w:r w:rsidRPr="00346178" w:rsidDel="0015690F">
          <w:rPr>
            <w:sz w:val="22"/>
            <w:lang w:val="en-GB"/>
          </w:rPr>
          <w:delText xml:space="preserve"> </w:delText>
        </w:r>
      </w:del>
      <w:r w:rsidRPr="00346178">
        <w:rPr>
          <w:sz w:val="22"/>
          <w:lang w:val="en-GB"/>
        </w:rPr>
        <w:t xml:space="preserve"> Although the usual contra</w:t>
      </w:r>
      <w:del w:id="396" w:author="Devayani" w:date="2018-05-30T11:19:00Z">
        <w:r w:rsidRPr="00346178" w:rsidDel="00273C44">
          <w:rPr>
            <w:sz w:val="22"/>
            <w:lang w:val="en-GB"/>
          </w:rPr>
          <w:noBreakHyphen/>
        </w:r>
      </w:del>
      <w:r w:rsidRPr="00346178">
        <w:rPr>
          <w:sz w:val="22"/>
          <w:lang w:val="en-GB"/>
        </w:rPr>
        <w:t>indication to intrapenile administration of a vasoconstrictor does not apply in the treatment of priapism, caution is advised when this option is exercised.</w:t>
      </w:r>
      <w:del w:id="397" w:author="Devayani" w:date="2018-05-30T11:13:00Z">
        <w:r w:rsidRPr="00346178" w:rsidDel="0015690F">
          <w:rPr>
            <w:sz w:val="22"/>
            <w:lang w:val="en-GB"/>
          </w:rPr>
          <w:delText xml:space="preserve"> </w:delText>
        </w:r>
      </w:del>
      <w:r w:rsidRPr="00346178">
        <w:rPr>
          <w:sz w:val="22"/>
          <w:lang w:val="en-GB"/>
        </w:rPr>
        <w:t xml:space="preserve"> Blood pressure and pulse should be continuously monitored during the procedure.</w:t>
      </w:r>
      <w:del w:id="398" w:author="Devayani" w:date="2018-05-30T11:13:00Z">
        <w:r w:rsidRPr="00346178" w:rsidDel="0015690F">
          <w:rPr>
            <w:sz w:val="22"/>
            <w:lang w:val="en-GB"/>
          </w:rPr>
          <w:delText xml:space="preserve"> </w:delText>
        </w:r>
      </w:del>
      <w:r w:rsidRPr="00346178">
        <w:rPr>
          <w:sz w:val="22"/>
          <w:lang w:val="en-GB"/>
        </w:rPr>
        <w:t xml:space="preserve"> Extreme caution is required in patients with coronary heart disease, uncontrolled hypertension, cerebral ischaemia, and in </w:t>
      </w:r>
      <w:del w:id="399" w:author="Devayani" w:date="2018-06-15T14:33:00Z">
        <w:r w:rsidRPr="00346178" w:rsidDel="000F2A0C">
          <w:rPr>
            <w:sz w:val="22"/>
            <w:lang w:val="en-GB"/>
          </w:rPr>
          <w:delText xml:space="preserve">subjects </w:delText>
        </w:r>
      </w:del>
      <w:ins w:id="400" w:author="Devayani" w:date="2018-06-15T14:33:00Z">
        <w:r w:rsidR="000F2A0C">
          <w:rPr>
            <w:sz w:val="22"/>
            <w:lang w:val="en-GB"/>
          </w:rPr>
          <w:t>patients</w:t>
        </w:r>
        <w:r w:rsidR="000F2A0C" w:rsidRPr="00346178">
          <w:rPr>
            <w:sz w:val="22"/>
            <w:lang w:val="en-GB"/>
          </w:rPr>
          <w:t xml:space="preserve"> </w:t>
        </w:r>
      </w:ins>
      <w:r w:rsidRPr="00346178">
        <w:rPr>
          <w:sz w:val="22"/>
          <w:lang w:val="en-GB"/>
        </w:rPr>
        <w:t>taking monoamine oxidase inhibitors.</w:t>
      </w:r>
      <w:del w:id="401" w:author="Devayani" w:date="2018-05-30T11:13:00Z">
        <w:r w:rsidRPr="00346178" w:rsidDel="0015690F">
          <w:rPr>
            <w:sz w:val="22"/>
            <w:lang w:val="en-GB"/>
          </w:rPr>
          <w:delText xml:space="preserve"> </w:delText>
        </w:r>
      </w:del>
      <w:r w:rsidRPr="00346178">
        <w:rPr>
          <w:sz w:val="22"/>
          <w:lang w:val="en-GB"/>
        </w:rPr>
        <w:t xml:space="preserve"> In the latter case, facilities should be available to manage a hypertensive crisis.</w:t>
      </w:r>
      <w:del w:id="402" w:author="Devayani" w:date="2018-05-30T11:13:00Z">
        <w:r w:rsidRPr="00346178" w:rsidDel="0015690F">
          <w:rPr>
            <w:sz w:val="22"/>
            <w:lang w:val="en-GB"/>
          </w:rPr>
          <w:delText xml:space="preserve"> </w:delText>
        </w:r>
      </w:del>
      <w:r w:rsidRPr="00346178">
        <w:rPr>
          <w:sz w:val="22"/>
          <w:lang w:val="en-GB"/>
        </w:rPr>
        <w:t xml:space="preserve"> A 200</w:t>
      </w:r>
      <w:ins w:id="403" w:author="Devayani" w:date="2018-05-30T11:53:00Z">
        <w:r w:rsidR="00D17AE3">
          <w:rPr>
            <w:sz w:val="22"/>
            <w:lang w:val="en-GB"/>
          </w:rPr>
          <w:t> </w:t>
        </w:r>
      </w:ins>
      <w:del w:id="404" w:author="Devayani" w:date="2018-05-30T11:53:00Z">
        <w:r w:rsidRPr="00346178" w:rsidDel="00D17AE3">
          <w:rPr>
            <w:sz w:val="22"/>
            <w:lang w:val="en-GB"/>
          </w:rPr>
          <w:delText xml:space="preserve"> </w:delText>
        </w:r>
      </w:del>
      <w:r w:rsidRPr="00346178">
        <w:rPr>
          <w:sz w:val="22"/>
          <w:lang w:val="en-GB"/>
        </w:rPr>
        <w:t>microgram/ml solution of phenylephrine should be prepared, and 0.5 to 1.0 ml of the solution injected every 5 to 10 minutes.</w:t>
      </w:r>
      <w:del w:id="405" w:author="Devayani" w:date="2018-05-30T11:13:00Z">
        <w:r w:rsidRPr="00346178" w:rsidDel="0015690F">
          <w:rPr>
            <w:sz w:val="22"/>
            <w:lang w:val="en-GB"/>
          </w:rPr>
          <w:delText xml:space="preserve"> </w:delText>
        </w:r>
      </w:del>
      <w:r w:rsidRPr="00346178">
        <w:rPr>
          <w:sz w:val="22"/>
          <w:lang w:val="en-GB"/>
        </w:rPr>
        <w:t xml:space="preserve"> Alternatively, a 20 microgram/ml solution of epinephrine should be used.</w:t>
      </w:r>
      <w:del w:id="406" w:author="Devayani" w:date="2018-05-30T11:13:00Z">
        <w:r w:rsidRPr="00346178" w:rsidDel="0015690F">
          <w:rPr>
            <w:sz w:val="22"/>
            <w:lang w:val="en-GB"/>
          </w:rPr>
          <w:delText xml:space="preserve"> </w:delText>
        </w:r>
      </w:del>
      <w:r w:rsidRPr="00346178">
        <w:rPr>
          <w:sz w:val="22"/>
          <w:lang w:val="en-GB"/>
        </w:rPr>
        <w:t xml:space="preserve"> If necessary, this may be followed by further aspiration of blood through the same butterfly needle.</w:t>
      </w:r>
      <w:del w:id="407" w:author="Devayani" w:date="2018-05-30T11:13:00Z">
        <w:r w:rsidRPr="00346178" w:rsidDel="0015690F">
          <w:rPr>
            <w:sz w:val="22"/>
            <w:lang w:val="en-GB"/>
          </w:rPr>
          <w:delText xml:space="preserve"> </w:delText>
        </w:r>
      </w:del>
      <w:r w:rsidRPr="00346178">
        <w:rPr>
          <w:sz w:val="22"/>
          <w:lang w:val="en-GB"/>
        </w:rPr>
        <w:t xml:space="preserve"> The maximum dose of phenylephrine should be 1 mg, or epinephrine 100 micrograms (5 ml of the solution).</w:t>
      </w:r>
      <w:del w:id="408" w:author="Devayani" w:date="2018-05-30T11:13:00Z">
        <w:r w:rsidRPr="00346178" w:rsidDel="0015690F">
          <w:rPr>
            <w:sz w:val="22"/>
            <w:lang w:val="en-GB"/>
          </w:rPr>
          <w:delText xml:space="preserve"> </w:delText>
        </w:r>
      </w:del>
      <w:r w:rsidRPr="00346178">
        <w:rPr>
          <w:sz w:val="22"/>
          <w:lang w:val="en-GB"/>
        </w:rPr>
        <w:t xml:space="preserve"> As an alternative metaraminol may be used, but it should be noted that fatal hypertensive crises have been reported.</w:t>
      </w:r>
      <w:del w:id="409" w:author="Devayani" w:date="2018-05-30T11:13:00Z">
        <w:r w:rsidRPr="00346178" w:rsidDel="0015690F">
          <w:rPr>
            <w:sz w:val="22"/>
            <w:lang w:val="en-GB"/>
          </w:rPr>
          <w:delText xml:space="preserve"> </w:delText>
        </w:r>
      </w:del>
      <w:r w:rsidRPr="00346178">
        <w:rPr>
          <w:sz w:val="22"/>
          <w:lang w:val="en-GB"/>
        </w:rPr>
        <w:t xml:space="preserve"> If this still fails to resolve the priapism, urgent surgical referral for further management, which may include a shunt procedure is required.</w:t>
      </w:r>
    </w:p>
    <w:p w14:paraId="713AE307" w14:textId="77777777" w:rsidR="00D66485" w:rsidRPr="00A94BCD" w:rsidRDefault="00D66485" w:rsidP="00953C71">
      <w:pPr>
        <w:rPr>
          <w:ins w:id="410" w:author="Devayani" w:date="2018-05-30T10:58:00Z"/>
          <w:sz w:val="22"/>
        </w:rPr>
      </w:pPr>
      <w:bookmarkStart w:id="411" w:name="_Toc367689668"/>
      <w:bookmarkStart w:id="412" w:name="_Toc367759037"/>
      <w:bookmarkStart w:id="413" w:name="_Toc367759321"/>
      <w:bookmarkStart w:id="414" w:name="_Toc367759390"/>
      <w:bookmarkStart w:id="415" w:name="_Toc367759784"/>
      <w:bookmarkStart w:id="416" w:name="_Toc367759877"/>
      <w:bookmarkStart w:id="417" w:name="_Toc367850983"/>
      <w:bookmarkStart w:id="418" w:name="_Toc367861821"/>
      <w:bookmarkStart w:id="419" w:name="_Toc367862081"/>
      <w:bookmarkStart w:id="420" w:name="_Toc367862944"/>
      <w:bookmarkStart w:id="421" w:name="_Toc367863089"/>
      <w:bookmarkStart w:id="422" w:name="_Toc367863143"/>
    </w:p>
    <w:p w14:paraId="7B248876" w14:textId="77777777" w:rsidR="00C84478" w:rsidRPr="00346178" w:rsidRDefault="00C84478" w:rsidP="00953C71">
      <w:pPr>
        <w:rPr>
          <w:sz w:val="22"/>
        </w:rPr>
      </w:pPr>
    </w:p>
    <w:p w14:paraId="43942010" w14:textId="77777777" w:rsidR="00D66485" w:rsidRPr="00346178" w:rsidRDefault="00C84478" w:rsidP="00953C71">
      <w:pPr>
        <w:pStyle w:val="Heading4"/>
        <w:rPr>
          <w:sz w:val="22"/>
        </w:rPr>
      </w:pPr>
      <w:ins w:id="423" w:author="Devayani" w:date="2018-05-30T10:58:00Z">
        <w:r w:rsidRPr="00A94BCD">
          <w:rPr>
            <w:sz w:val="22"/>
          </w:rPr>
          <w:t>5.</w:t>
        </w:r>
        <w:r w:rsidRPr="00A94BCD">
          <w:rPr>
            <w:sz w:val="22"/>
          </w:rPr>
          <w:tab/>
          <w:t xml:space="preserve">PHARMACOLOGICAL PROPERTIES </w:t>
        </w:r>
      </w:ins>
      <w:del w:id="424" w:author="Devayani" w:date="2018-05-30T10:58:00Z">
        <w:r w:rsidR="00D66485" w:rsidRPr="00346178" w:rsidDel="00C84478">
          <w:rPr>
            <w:sz w:val="22"/>
          </w:rPr>
          <w:delText>Pharmacological Properties</w:delText>
        </w:r>
      </w:del>
    </w:p>
    <w:p w14:paraId="249ECFC5" w14:textId="77777777" w:rsidR="00D66485" w:rsidRPr="00346178" w:rsidRDefault="00D66485" w:rsidP="00346178">
      <w:pPr>
        <w:keepNext/>
        <w:rPr>
          <w:b/>
          <w:sz w:val="22"/>
        </w:rPr>
      </w:pPr>
    </w:p>
    <w:p w14:paraId="7B9576C1" w14:textId="77777777" w:rsidR="00D66485" w:rsidRPr="00346178" w:rsidRDefault="00D66485" w:rsidP="00346178">
      <w:pPr>
        <w:keepNext/>
        <w:rPr>
          <w:b/>
          <w:sz w:val="22"/>
          <w:szCs w:val="22"/>
        </w:rPr>
      </w:pPr>
      <w:r w:rsidRPr="00346178">
        <w:rPr>
          <w:b/>
          <w:sz w:val="22"/>
          <w:szCs w:val="22"/>
        </w:rPr>
        <w:t>5.1</w:t>
      </w:r>
      <w:del w:id="425" w:author="Devayani" w:date="2018-05-30T11:00:00Z">
        <w:r w:rsidRPr="00346178" w:rsidDel="00C84478">
          <w:rPr>
            <w:b/>
            <w:sz w:val="22"/>
            <w:szCs w:val="22"/>
          </w:rPr>
          <w:delText>.</w:delText>
        </w:r>
      </w:del>
      <w:r w:rsidRPr="00346178">
        <w:rPr>
          <w:b/>
          <w:sz w:val="22"/>
          <w:szCs w:val="22"/>
        </w:rPr>
        <w:t xml:space="preserve"> </w:t>
      </w:r>
      <w:r w:rsidRPr="00346178">
        <w:rPr>
          <w:b/>
          <w:sz w:val="22"/>
          <w:szCs w:val="22"/>
        </w:rPr>
        <w:tab/>
        <w:t xml:space="preserve">Pharmacodynamic </w:t>
      </w:r>
      <w:del w:id="426" w:author="Devayani" w:date="2018-05-30T10:58:00Z">
        <w:r w:rsidRPr="00346178" w:rsidDel="00C84478">
          <w:rPr>
            <w:b/>
            <w:sz w:val="22"/>
            <w:szCs w:val="22"/>
          </w:rPr>
          <w:delText>P</w:delText>
        </w:r>
      </w:del>
      <w:ins w:id="427" w:author="Devayani" w:date="2018-05-30T10:58:00Z">
        <w:r w:rsidR="00C84478" w:rsidRPr="00287C0D">
          <w:rPr>
            <w:b/>
            <w:sz w:val="22"/>
            <w:szCs w:val="22"/>
          </w:rPr>
          <w:t>p</w:t>
        </w:r>
      </w:ins>
      <w:r w:rsidRPr="00346178">
        <w:rPr>
          <w:b/>
          <w:sz w:val="22"/>
          <w:szCs w:val="22"/>
        </w:rPr>
        <w:t>roperties</w:t>
      </w:r>
    </w:p>
    <w:p w14:paraId="2FF9C12D" w14:textId="77777777" w:rsidR="00D66485" w:rsidRPr="00346178" w:rsidRDefault="00D66485" w:rsidP="00346178">
      <w:pPr>
        <w:keepNext/>
        <w:rPr>
          <w:b/>
          <w:sz w:val="22"/>
        </w:rPr>
      </w:pPr>
    </w:p>
    <w:p w14:paraId="1B74A6F4" w14:textId="77777777" w:rsidR="00D66485" w:rsidRPr="00346178" w:rsidDel="00A94BCD" w:rsidRDefault="00D66485" w:rsidP="00346178">
      <w:pPr>
        <w:pStyle w:val="Heading6"/>
        <w:ind w:left="0"/>
        <w:rPr>
          <w:del w:id="428" w:author="Devayani" w:date="2018-06-06T10:08:00Z"/>
          <w:b w:val="0"/>
          <w:sz w:val="22"/>
          <w:lang w:val="en-GB"/>
        </w:rPr>
      </w:pPr>
      <w:r w:rsidRPr="00346178">
        <w:rPr>
          <w:b w:val="0"/>
          <w:sz w:val="22"/>
          <w:lang w:val="en-GB"/>
        </w:rPr>
        <w:t>Pharmacotherapeutic group:</w:t>
      </w:r>
      <w:del w:id="429" w:author="Devayani" w:date="2018-05-30T11:14:00Z">
        <w:r w:rsidRPr="00346178" w:rsidDel="0015690F">
          <w:rPr>
            <w:b w:val="0"/>
            <w:sz w:val="22"/>
            <w:lang w:val="en-GB"/>
          </w:rPr>
          <w:delText xml:space="preserve"> </w:delText>
        </w:r>
      </w:del>
      <w:r w:rsidRPr="00346178">
        <w:rPr>
          <w:b w:val="0"/>
          <w:sz w:val="22"/>
          <w:lang w:val="en-GB"/>
        </w:rPr>
        <w:t xml:space="preserve"> Drugs used in erectile dysfunction</w:t>
      </w:r>
      <w:ins w:id="430" w:author="Devayani" w:date="2018-06-06T10:08:00Z">
        <w:r w:rsidR="00A94BCD" w:rsidRPr="00346178">
          <w:rPr>
            <w:b w:val="0"/>
            <w:sz w:val="22"/>
            <w:lang w:val="en-GB"/>
          </w:rPr>
          <w:t xml:space="preserve">, </w:t>
        </w:r>
      </w:ins>
    </w:p>
    <w:p w14:paraId="65359CAE" w14:textId="77777777" w:rsidR="00D66485" w:rsidRPr="00346178" w:rsidRDefault="00D66485" w:rsidP="00346178">
      <w:pPr>
        <w:pStyle w:val="Heading6"/>
        <w:ind w:left="0"/>
        <w:rPr>
          <w:b w:val="0"/>
          <w:sz w:val="22"/>
          <w:lang w:val="en-GB"/>
        </w:rPr>
      </w:pPr>
      <w:r w:rsidRPr="00346178">
        <w:rPr>
          <w:b w:val="0"/>
          <w:sz w:val="22"/>
          <w:lang w:val="en-GB"/>
        </w:rPr>
        <w:t>ATC code: G04B E01</w:t>
      </w:r>
    </w:p>
    <w:p w14:paraId="54C8A856" w14:textId="77777777" w:rsidR="00D66485" w:rsidRPr="00346178" w:rsidRDefault="00D66485" w:rsidP="00346178">
      <w:pPr>
        <w:keepNext/>
        <w:rPr>
          <w:b/>
          <w:sz w:val="22"/>
        </w:rPr>
      </w:pPr>
    </w:p>
    <w:p w14:paraId="30EEBF03" w14:textId="77777777" w:rsidR="00D66485" w:rsidRPr="00346178" w:rsidRDefault="00D66485" w:rsidP="00346178">
      <w:pPr>
        <w:widowControl w:val="0"/>
        <w:tabs>
          <w:tab w:val="left" w:pos="-1440"/>
          <w:tab w:val="left" w:pos="-720"/>
        </w:tabs>
        <w:rPr>
          <w:sz w:val="22"/>
        </w:rPr>
      </w:pPr>
      <w:r w:rsidRPr="00346178">
        <w:rPr>
          <w:sz w:val="22"/>
        </w:rPr>
        <w:t>Alprostadil is the naturally occurring form of prostaglandin E</w:t>
      </w:r>
      <w:r w:rsidRPr="00346178">
        <w:rPr>
          <w:sz w:val="22"/>
          <w:vertAlign w:val="subscript"/>
        </w:rPr>
        <w:t>1</w:t>
      </w:r>
      <w:r w:rsidRPr="00346178">
        <w:rPr>
          <w:sz w:val="22"/>
        </w:rPr>
        <w:t xml:space="preserve"> (PGE</w:t>
      </w:r>
      <w:r w:rsidRPr="00346178">
        <w:rPr>
          <w:sz w:val="22"/>
          <w:vertAlign w:val="subscript"/>
        </w:rPr>
        <w:t>1</w:t>
      </w:r>
      <w:r w:rsidRPr="00346178">
        <w:rPr>
          <w:sz w:val="22"/>
        </w:rPr>
        <w:t>).</w:t>
      </w:r>
      <w:del w:id="431" w:author="Devayani" w:date="2018-05-30T11:14:00Z">
        <w:r w:rsidRPr="00346178" w:rsidDel="0015690F">
          <w:rPr>
            <w:sz w:val="22"/>
          </w:rPr>
          <w:delText xml:space="preserve"> </w:delText>
        </w:r>
      </w:del>
      <w:r w:rsidRPr="00346178">
        <w:rPr>
          <w:sz w:val="22"/>
        </w:rPr>
        <w:t xml:space="preserve"> Alprostadil has a wide variety of pharmacological actions; vasodilation and inhibition of platelet aggregation are among the most notable of these effects.</w:t>
      </w:r>
      <w:del w:id="432" w:author="Devayani" w:date="2018-05-30T11:14:00Z">
        <w:r w:rsidRPr="00346178" w:rsidDel="0015690F">
          <w:rPr>
            <w:sz w:val="22"/>
          </w:rPr>
          <w:delText xml:space="preserve"> </w:delText>
        </w:r>
      </w:del>
      <w:r w:rsidRPr="00346178">
        <w:rPr>
          <w:sz w:val="22"/>
        </w:rPr>
        <w:t xml:space="preserve"> In most animal species tested, alprostadil relaxed retractor penis and corpus cavernosum urethrae </w:t>
      </w:r>
      <w:r w:rsidRPr="00346178">
        <w:rPr>
          <w:i/>
          <w:sz w:val="22"/>
        </w:rPr>
        <w:t>in vitro</w:t>
      </w:r>
      <w:r w:rsidRPr="00346178">
        <w:rPr>
          <w:sz w:val="22"/>
        </w:rPr>
        <w:t>.</w:t>
      </w:r>
      <w:del w:id="433" w:author="Devayani" w:date="2018-05-30T11:14:00Z">
        <w:r w:rsidRPr="00346178" w:rsidDel="0015690F">
          <w:rPr>
            <w:sz w:val="22"/>
          </w:rPr>
          <w:delText xml:space="preserve"> </w:delText>
        </w:r>
      </w:del>
      <w:r w:rsidRPr="00346178">
        <w:rPr>
          <w:sz w:val="22"/>
        </w:rPr>
        <w:t xml:space="preserve"> Alprostadil also relaxed isolated preparations of human corpus cavernosum and spongiosum, as well as cavernous arterial segments contracted by either phenylephrine or PGF</w:t>
      </w:r>
      <w:r w:rsidRPr="00346178">
        <w:rPr>
          <w:sz w:val="22"/>
          <w:vertAlign w:val="subscript"/>
        </w:rPr>
        <w:t>2</w:t>
      </w:r>
      <w:r w:rsidRPr="00346178">
        <w:rPr>
          <w:sz w:val="22"/>
          <w:vertAlign w:val="subscript"/>
        </w:rPr>
        <w:sym w:font="Symbol" w:char="F061"/>
      </w:r>
      <w:r w:rsidRPr="00346178">
        <w:rPr>
          <w:sz w:val="22"/>
        </w:rPr>
        <w:t xml:space="preserve"> </w:t>
      </w:r>
      <w:r w:rsidRPr="00346178">
        <w:rPr>
          <w:i/>
          <w:sz w:val="22"/>
        </w:rPr>
        <w:t>in vitro</w:t>
      </w:r>
      <w:r w:rsidRPr="00346178">
        <w:rPr>
          <w:sz w:val="22"/>
        </w:rPr>
        <w:t>.</w:t>
      </w:r>
      <w:del w:id="434" w:author="Devayani" w:date="2018-05-30T11:14:00Z">
        <w:r w:rsidRPr="00346178" w:rsidDel="0015690F">
          <w:rPr>
            <w:sz w:val="22"/>
          </w:rPr>
          <w:delText xml:space="preserve"> </w:delText>
        </w:r>
      </w:del>
      <w:r w:rsidRPr="00346178">
        <w:rPr>
          <w:sz w:val="22"/>
        </w:rPr>
        <w:t xml:space="preserve"> In pigtail monkeys (</w:t>
      </w:r>
      <w:r w:rsidRPr="00346178">
        <w:rPr>
          <w:i/>
          <w:sz w:val="22"/>
        </w:rPr>
        <w:t>Macaca nemestrina</w:t>
      </w:r>
      <w:r w:rsidRPr="00346178">
        <w:rPr>
          <w:sz w:val="22"/>
        </w:rPr>
        <w:t xml:space="preserve">), alprostadil increased cavernous arterial blood flow </w:t>
      </w:r>
      <w:r w:rsidRPr="00346178">
        <w:rPr>
          <w:i/>
          <w:sz w:val="22"/>
        </w:rPr>
        <w:t>in vivo</w:t>
      </w:r>
      <w:r w:rsidRPr="00346178">
        <w:rPr>
          <w:sz w:val="22"/>
        </w:rPr>
        <w:t>.</w:t>
      </w:r>
      <w:del w:id="435" w:author="Devayani" w:date="2018-05-30T11:14:00Z">
        <w:r w:rsidRPr="00346178" w:rsidDel="0015690F">
          <w:rPr>
            <w:sz w:val="22"/>
          </w:rPr>
          <w:delText xml:space="preserve"> </w:delText>
        </w:r>
      </w:del>
      <w:r w:rsidRPr="00346178">
        <w:rPr>
          <w:sz w:val="22"/>
        </w:rPr>
        <w:t xml:space="preserve"> The degree and duration of cavernous smooth muscle relaxation in this animal model was dose-dependent.</w:t>
      </w:r>
    </w:p>
    <w:p w14:paraId="5222B2C6" w14:textId="77777777" w:rsidR="00D66485" w:rsidRPr="00346178" w:rsidRDefault="00D66485" w:rsidP="00346178">
      <w:pPr>
        <w:widowControl w:val="0"/>
        <w:tabs>
          <w:tab w:val="left" w:pos="-1440"/>
          <w:tab w:val="left" w:pos="-720"/>
        </w:tabs>
        <w:rPr>
          <w:sz w:val="22"/>
        </w:rPr>
      </w:pPr>
    </w:p>
    <w:p w14:paraId="18314A39" w14:textId="77777777" w:rsidR="00D66485" w:rsidRPr="00346178" w:rsidRDefault="00D66485" w:rsidP="00346178">
      <w:pPr>
        <w:pStyle w:val="BodyTextIndent"/>
        <w:widowControl w:val="0"/>
        <w:tabs>
          <w:tab w:val="left" w:pos="-1440"/>
          <w:tab w:val="left" w:pos="-720"/>
        </w:tabs>
        <w:ind w:left="0"/>
        <w:rPr>
          <w:sz w:val="22"/>
          <w:lang w:val="en-GB"/>
        </w:rPr>
      </w:pPr>
      <w:r w:rsidRPr="00346178">
        <w:rPr>
          <w:sz w:val="22"/>
          <w:lang w:val="en-GB"/>
        </w:rPr>
        <w:t>Alprostadil induces erection by relaxation of trabecular smooth muscle and by dilation of cavernosal arteries.</w:t>
      </w:r>
      <w:del w:id="436" w:author="Devayani" w:date="2018-05-30T11:14:00Z">
        <w:r w:rsidRPr="00346178" w:rsidDel="0015690F">
          <w:rPr>
            <w:sz w:val="22"/>
            <w:lang w:val="en-GB"/>
          </w:rPr>
          <w:delText xml:space="preserve"> </w:delText>
        </w:r>
      </w:del>
      <w:r w:rsidRPr="00346178">
        <w:rPr>
          <w:sz w:val="22"/>
          <w:lang w:val="en-GB"/>
        </w:rPr>
        <w:t xml:space="preserve"> This leads to expansion of lacunar spaces and entrapment of blood by compressing the venules against the tunica albuginea, a process referred to as the cor</w:t>
      </w:r>
      <w:bookmarkStart w:id="437" w:name="_Toc367689688"/>
      <w:bookmarkStart w:id="438" w:name="_Toc367759060"/>
      <w:bookmarkStart w:id="439" w:name="_Toc367759344"/>
      <w:bookmarkStart w:id="440" w:name="_Toc367759413"/>
      <w:bookmarkStart w:id="441" w:name="_Toc367759807"/>
      <w:bookmarkStart w:id="442" w:name="_Toc367759900"/>
      <w:bookmarkStart w:id="443" w:name="_Toc367851006"/>
      <w:bookmarkStart w:id="444" w:name="_Toc367861844"/>
      <w:bookmarkStart w:id="445" w:name="_Toc367862104"/>
      <w:bookmarkStart w:id="446" w:name="_Toc367862967"/>
      <w:bookmarkStart w:id="447" w:name="_Toc367863112"/>
      <w:bookmarkStart w:id="448" w:name="_Toc367863166"/>
      <w:r w:rsidRPr="00346178">
        <w:rPr>
          <w:sz w:val="22"/>
          <w:lang w:val="en-GB"/>
        </w:rPr>
        <w:t>poral veno-occlusive mechanism. Erection usually occurs 5 to 15 minutes after injection. Its duration is dose dependent.</w:t>
      </w:r>
      <w:del w:id="449" w:author="Devayani" w:date="2018-05-30T11:14:00Z">
        <w:r w:rsidRPr="00346178" w:rsidDel="0015690F">
          <w:rPr>
            <w:sz w:val="22"/>
            <w:lang w:val="en-GB"/>
          </w:rPr>
          <w:delText xml:space="preserve"> </w:delText>
        </w:r>
      </w:del>
      <w:del w:id="450" w:author="Devayani" w:date="2018-05-30T11:54:00Z">
        <w:r w:rsidRPr="00346178" w:rsidDel="00D17AE3">
          <w:rPr>
            <w:sz w:val="22"/>
            <w:lang w:val="en-GB"/>
          </w:rPr>
          <w:delText xml:space="preserve"> </w:delText>
        </w:r>
      </w:del>
    </w:p>
    <w:bookmarkEnd w:id="437"/>
    <w:bookmarkEnd w:id="438"/>
    <w:bookmarkEnd w:id="439"/>
    <w:bookmarkEnd w:id="440"/>
    <w:bookmarkEnd w:id="441"/>
    <w:bookmarkEnd w:id="442"/>
    <w:bookmarkEnd w:id="443"/>
    <w:bookmarkEnd w:id="444"/>
    <w:bookmarkEnd w:id="445"/>
    <w:bookmarkEnd w:id="446"/>
    <w:bookmarkEnd w:id="447"/>
    <w:bookmarkEnd w:id="448"/>
    <w:p w14:paraId="35F91C96" w14:textId="77777777" w:rsidR="00D66485" w:rsidRPr="00346178" w:rsidRDefault="00D66485" w:rsidP="00C84478">
      <w:pPr>
        <w:widowControl w:val="0"/>
        <w:rPr>
          <w:sz w:val="22"/>
        </w:rPr>
      </w:pPr>
    </w:p>
    <w:p w14:paraId="30CA82F4" w14:textId="77777777" w:rsidR="00D66485" w:rsidRPr="00346178" w:rsidRDefault="00D66485" w:rsidP="00C84478">
      <w:pPr>
        <w:keepNext/>
        <w:rPr>
          <w:b/>
          <w:sz w:val="22"/>
        </w:rPr>
      </w:pPr>
      <w:r w:rsidRPr="00346178">
        <w:rPr>
          <w:b/>
          <w:sz w:val="22"/>
        </w:rPr>
        <w:t>5.2</w:t>
      </w:r>
      <w:del w:id="451" w:author="Devayani" w:date="2018-05-30T11:00:00Z">
        <w:r w:rsidRPr="00346178" w:rsidDel="00C84478">
          <w:rPr>
            <w:b/>
            <w:sz w:val="22"/>
          </w:rPr>
          <w:delText>.</w:delText>
        </w:r>
      </w:del>
      <w:r w:rsidRPr="00346178">
        <w:rPr>
          <w:b/>
          <w:sz w:val="22"/>
        </w:rPr>
        <w:t xml:space="preserve"> </w:t>
      </w:r>
      <w:r w:rsidRPr="00346178">
        <w:rPr>
          <w:b/>
          <w:sz w:val="22"/>
        </w:rPr>
        <w:tab/>
        <w:t xml:space="preserve">Pharmacokinetic </w:t>
      </w:r>
      <w:del w:id="452" w:author="Devayani" w:date="2018-05-30T10:58:00Z">
        <w:r w:rsidRPr="00346178" w:rsidDel="00C84478">
          <w:rPr>
            <w:b/>
            <w:sz w:val="22"/>
          </w:rPr>
          <w:delText>P</w:delText>
        </w:r>
      </w:del>
      <w:ins w:id="453" w:author="Devayani" w:date="2018-05-30T10:58:00Z">
        <w:r w:rsidR="00C84478" w:rsidRPr="00A94BCD">
          <w:rPr>
            <w:b/>
            <w:sz w:val="22"/>
          </w:rPr>
          <w:t>p</w:t>
        </w:r>
      </w:ins>
      <w:r w:rsidRPr="00346178">
        <w:rPr>
          <w:b/>
          <w:sz w:val="22"/>
        </w:rPr>
        <w:t>roperties</w:t>
      </w:r>
    </w:p>
    <w:p w14:paraId="640EAA06" w14:textId="77777777" w:rsidR="00D66485" w:rsidRPr="00346178" w:rsidRDefault="00D66485" w:rsidP="00346178">
      <w:pPr>
        <w:keepNext/>
        <w:rPr>
          <w:sz w:val="22"/>
        </w:rPr>
      </w:pPr>
    </w:p>
    <w:p w14:paraId="219D8ACA" w14:textId="77777777" w:rsidR="00D66485" w:rsidRPr="00346178" w:rsidRDefault="00D66485" w:rsidP="00346178">
      <w:pPr>
        <w:pStyle w:val="BodyTextIndent"/>
        <w:ind w:left="0"/>
        <w:rPr>
          <w:sz w:val="22"/>
          <w:lang w:val="en-GB"/>
        </w:rPr>
      </w:pPr>
      <w:r w:rsidRPr="00346178">
        <w:rPr>
          <w:sz w:val="22"/>
          <w:lang w:val="en-GB"/>
        </w:rPr>
        <w:t>Caverject Dual Chamber contains alprostadil as the active ingredient in a complex with alfadex.</w:t>
      </w:r>
      <w:del w:id="454" w:author="Devayani" w:date="2018-05-30T11:14:00Z">
        <w:r w:rsidRPr="00346178" w:rsidDel="0015690F">
          <w:rPr>
            <w:sz w:val="22"/>
            <w:lang w:val="en-GB"/>
          </w:rPr>
          <w:delText xml:space="preserve"> </w:delText>
        </w:r>
      </w:del>
      <w:r w:rsidRPr="00346178">
        <w:rPr>
          <w:sz w:val="22"/>
          <w:lang w:val="en-GB"/>
        </w:rPr>
        <w:t xml:space="preserve"> At reconstitution, the complex is immediately dissociated into alprostadil and alfadex.</w:t>
      </w:r>
      <w:del w:id="455" w:author="Devayani" w:date="2018-05-30T11:14:00Z">
        <w:r w:rsidRPr="00346178" w:rsidDel="0015690F">
          <w:rPr>
            <w:sz w:val="22"/>
            <w:lang w:val="en-GB"/>
          </w:rPr>
          <w:delText xml:space="preserve"> </w:delText>
        </w:r>
      </w:del>
      <w:r w:rsidRPr="00346178">
        <w:rPr>
          <w:sz w:val="22"/>
          <w:lang w:val="en-GB"/>
        </w:rPr>
        <w:t xml:space="preserve"> The pharmacokinetics of alprostadil is therefore unchanged in Caverject Dual Chamber in comparison with Caverject Powder for Injection.</w:t>
      </w:r>
    </w:p>
    <w:p w14:paraId="33E21C5C" w14:textId="77777777" w:rsidR="00D66485" w:rsidRPr="00346178" w:rsidRDefault="00D66485" w:rsidP="00346178">
      <w:pPr>
        <w:pStyle w:val="Footer"/>
        <w:tabs>
          <w:tab w:val="clear" w:pos="4536"/>
          <w:tab w:val="clear" w:pos="9072"/>
        </w:tabs>
        <w:rPr>
          <w:rFonts w:ascii="Times New Roman" w:hAnsi="Times New Roman"/>
          <w:sz w:val="22"/>
          <w:lang w:val="en-GB"/>
        </w:rPr>
      </w:pPr>
    </w:p>
    <w:p w14:paraId="0466B903" w14:textId="77777777" w:rsidR="00D66485" w:rsidRPr="00346178" w:rsidDel="00C84478" w:rsidRDefault="00D66485" w:rsidP="00346178">
      <w:pPr>
        <w:pStyle w:val="Heading3"/>
        <w:keepNext/>
        <w:ind w:left="0"/>
        <w:rPr>
          <w:del w:id="456" w:author="Devayani" w:date="2018-05-30T10:59:00Z"/>
          <w:rFonts w:ascii="Times New Roman" w:hAnsi="Times New Roman"/>
          <w:i w:val="0"/>
          <w:u w:val="single"/>
          <w:lang w:val="en-GB"/>
        </w:rPr>
      </w:pPr>
      <w:bookmarkStart w:id="457" w:name="_Toc367689694"/>
      <w:bookmarkStart w:id="458" w:name="_Toc367759066"/>
      <w:bookmarkStart w:id="459" w:name="_Toc367759350"/>
      <w:bookmarkStart w:id="460" w:name="_Toc367759419"/>
      <w:bookmarkStart w:id="461" w:name="_Toc367759813"/>
      <w:bookmarkStart w:id="462" w:name="_Toc367759906"/>
      <w:bookmarkStart w:id="463" w:name="_Toc367851012"/>
      <w:bookmarkStart w:id="464" w:name="_Toc367861850"/>
      <w:bookmarkStart w:id="465" w:name="_Toc367862110"/>
      <w:bookmarkStart w:id="466" w:name="_Toc367862973"/>
      <w:bookmarkStart w:id="467" w:name="_Toc367863118"/>
      <w:bookmarkStart w:id="468" w:name="_Toc367863172"/>
      <w:del w:id="469" w:author="Devayani" w:date="2018-05-30T10:59:00Z">
        <w:r w:rsidRPr="00346178" w:rsidDel="00C84478">
          <w:rPr>
            <w:rFonts w:ascii="Times New Roman" w:hAnsi="Times New Roman"/>
            <w:i w:val="0"/>
            <w:u w:val="single"/>
            <w:lang w:val="en-GB"/>
          </w:rPr>
          <w:lastRenderedPageBreak/>
          <w:delText>ADME</w:delText>
        </w:r>
      </w:del>
    </w:p>
    <w:p w14:paraId="73D4556B" w14:textId="77777777" w:rsidR="00072CB3" w:rsidRPr="00346178" w:rsidRDefault="00D66485" w:rsidP="00346178">
      <w:pPr>
        <w:keepNext/>
        <w:tabs>
          <w:tab w:val="left" w:pos="-1440"/>
          <w:tab w:val="left" w:pos="-720"/>
        </w:tabs>
        <w:rPr>
          <w:ins w:id="470" w:author="Devayani" w:date="2018-06-06T11:08:00Z"/>
          <w:sz w:val="22"/>
          <w:u w:val="single"/>
        </w:rPr>
      </w:pPr>
      <w:r w:rsidRPr="00346178">
        <w:rPr>
          <w:sz w:val="22"/>
          <w:u w:val="single"/>
        </w:rPr>
        <w:t>Absorption</w:t>
      </w:r>
      <w:del w:id="471" w:author="Devayani" w:date="2018-06-06T11:10:00Z">
        <w:r w:rsidRPr="00346178" w:rsidDel="00072CB3">
          <w:rPr>
            <w:sz w:val="22"/>
            <w:u w:val="single"/>
          </w:rPr>
          <w:delText xml:space="preserve">: </w:delText>
        </w:r>
      </w:del>
    </w:p>
    <w:p w14:paraId="33DDE5F4" w14:textId="77777777" w:rsidR="00072CB3" w:rsidRDefault="00072CB3" w:rsidP="00346178">
      <w:pPr>
        <w:keepNext/>
        <w:tabs>
          <w:tab w:val="left" w:pos="-1440"/>
          <w:tab w:val="left" w:pos="-720"/>
        </w:tabs>
        <w:rPr>
          <w:ins w:id="472" w:author="Devayani" w:date="2018-06-06T11:08:00Z"/>
          <w:sz w:val="22"/>
        </w:rPr>
      </w:pPr>
    </w:p>
    <w:p w14:paraId="62CB93AF" w14:textId="77777777" w:rsidR="00D66485" w:rsidRPr="00346178" w:rsidRDefault="00D66485" w:rsidP="00346178">
      <w:pPr>
        <w:widowControl w:val="0"/>
        <w:tabs>
          <w:tab w:val="left" w:pos="-1440"/>
          <w:tab w:val="left" w:pos="-720"/>
        </w:tabs>
        <w:rPr>
          <w:sz w:val="22"/>
        </w:rPr>
      </w:pPr>
      <w:r w:rsidRPr="00346178">
        <w:rPr>
          <w:sz w:val="22"/>
        </w:rPr>
        <w:t>For the treatment of erectile dysfunction, alprostadil is administered by injection into the corpora cavernosa.</w:t>
      </w:r>
      <w:del w:id="473" w:author="Devayani" w:date="2018-05-30T11:14:00Z">
        <w:r w:rsidRPr="00346178" w:rsidDel="0015690F">
          <w:rPr>
            <w:sz w:val="22"/>
          </w:rPr>
          <w:delText xml:space="preserve"> </w:delText>
        </w:r>
      </w:del>
      <w:del w:id="474" w:author="Devayani" w:date="2018-05-30T11:54:00Z">
        <w:r w:rsidRPr="00346178" w:rsidDel="00D17AE3">
          <w:rPr>
            <w:sz w:val="22"/>
          </w:rPr>
          <w:delText xml:space="preserve"> </w:delText>
        </w:r>
      </w:del>
    </w:p>
    <w:p w14:paraId="36ED9CCE" w14:textId="77777777" w:rsidR="00D66485" w:rsidRPr="00346178" w:rsidRDefault="00D66485" w:rsidP="00346178">
      <w:pPr>
        <w:widowControl w:val="0"/>
        <w:tabs>
          <w:tab w:val="left" w:pos="-1440"/>
          <w:tab w:val="left" w:pos="-720"/>
        </w:tabs>
        <w:rPr>
          <w:sz w:val="22"/>
        </w:rPr>
      </w:pPr>
    </w:p>
    <w:p w14:paraId="54A56AD1" w14:textId="77777777" w:rsidR="00072CB3" w:rsidRPr="00346178" w:rsidRDefault="00D66485" w:rsidP="00346178">
      <w:pPr>
        <w:keepNext/>
        <w:tabs>
          <w:tab w:val="left" w:pos="-1440"/>
          <w:tab w:val="left" w:pos="-720"/>
        </w:tabs>
        <w:rPr>
          <w:ins w:id="475" w:author="Devayani" w:date="2018-06-06T11:09:00Z"/>
          <w:sz w:val="22"/>
          <w:u w:val="single"/>
        </w:rPr>
      </w:pPr>
      <w:r w:rsidRPr="00346178">
        <w:rPr>
          <w:sz w:val="22"/>
          <w:u w:val="single"/>
        </w:rPr>
        <w:t>Distribution</w:t>
      </w:r>
      <w:del w:id="476" w:author="Devayani" w:date="2018-06-06T11:10:00Z">
        <w:r w:rsidRPr="00346178" w:rsidDel="00072CB3">
          <w:rPr>
            <w:sz w:val="22"/>
            <w:u w:val="single"/>
          </w:rPr>
          <w:delText xml:space="preserve">: </w:delText>
        </w:r>
      </w:del>
    </w:p>
    <w:p w14:paraId="68FFC7EA" w14:textId="77777777" w:rsidR="00072CB3" w:rsidRDefault="00072CB3" w:rsidP="00346178">
      <w:pPr>
        <w:keepNext/>
        <w:tabs>
          <w:tab w:val="left" w:pos="-1440"/>
          <w:tab w:val="left" w:pos="-720"/>
        </w:tabs>
        <w:rPr>
          <w:ins w:id="477" w:author="Devayani" w:date="2018-06-06T11:09:00Z"/>
          <w:sz w:val="22"/>
        </w:rPr>
      </w:pPr>
    </w:p>
    <w:p w14:paraId="37A53CBE" w14:textId="77777777" w:rsidR="00D66485" w:rsidRPr="00346178" w:rsidRDefault="00D66485" w:rsidP="00346178">
      <w:pPr>
        <w:widowControl w:val="0"/>
        <w:tabs>
          <w:tab w:val="left" w:pos="-1440"/>
          <w:tab w:val="left" w:pos="-720"/>
        </w:tabs>
        <w:rPr>
          <w:sz w:val="22"/>
        </w:rPr>
      </w:pPr>
      <w:r w:rsidRPr="00346178">
        <w:rPr>
          <w:sz w:val="22"/>
        </w:rPr>
        <w:t>Following intracavernosal injection of 20 micrograms alprostadil, mean plasma concentrations of alprostadil increased 22 fold from the baseline endogenous levels approximately 5</w:t>
      </w:r>
      <w:ins w:id="478" w:author="Devayani" w:date="2018-06-06T10:23:00Z">
        <w:r w:rsidR="00104255">
          <w:rPr>
            <w:sz w:val="22"/>
          </w:rPr>
          <w:t> </w:t>
        </w:r>
      </w:ins>
      <w:del w:id="479" w:author="Devayani" w:date="2018-06-06T10:23:00Z">
        <w:r w:rsidRPr="00346178" w:rsidDel="00104255">
          <w:rPr>
            <w:sz w:val="22"/>
          </w:rPr>
          <w:delText xml:space="preserve"> </w:delText>
        </w:r>
      </w:del>
      <w:r w:rsidRPr="00346178">
        <w:rPr>
          <w:sz w:val="22"/>
        </w:rPr>
        <w:t>minutes post</w:t>
      </w:r>
      <w:ins w:id="480" w:author="Devayani" w:date="2018-06-15T14:33:00Z">
        <w:r w:rsidR="000F2A0C">
          <w:rPr>
            <w:sz w:val="22"/>
          </w:rPr>
          <w:noBreakHyphen/>
        </w:r>
      </w:ins>
      <w:del w:id="481" w:author="Devayani" w:date="2018-06-15T14:33:00Z">
        <w:r w:rsidRPr="00346178" w:rsidDel="000F2A0C">
          <w:rPr>
            <w:sz w:val="22"/>
          </w:rPr>
          <w:delText>-</w:delText>
        </w:r>
      </w:del>
      <w:r w:rsidRPr="00346178">
        <w:rPr>
          <w:sz w:val="22"/>
        </w:rPr>
        <w:t>injection.</w:t>
      </w:r>
      <w:del w:id="482" w:author="Devayani" w:date="2018-05-30T11:14:00Z">
        <w:r w:rsidRPr="00346178" w:rsidDel="0015690F">
          <w:rPr>
            <w:sz w:val="22"/>
          </w:rPr>
          <w:delText xml:space="preserve"> </w:delText>
        </w:r>
      </w:del>
      <w:r w:rsidRPr="00346178">
        <w:rPr>
          <w:sz w:val="22"/>
        </w:rPr>
        <w:t xml:space="preserve"> Alprostadil concentrations then returned to endogenous levels within 2 hours after injection.</w:t>
      </w:r>
      <w:del w:id="483" w:author="Devayani" w:date="2018-05-30T11:14:00Z">
        <w:r w:rsidRPr="00346178" w:rsidDel="0015690F">
          <w:rPr>
            <w:sz w:val="22"/>
          </w:rPr>
          <w:delText xml:space="preserve"> </w:delText>
        </w:r>
      </w:del>
      <w:r w:rsidRPr="00346178">
        <w:rPr>
          <w:sz w:val="22"/>
        </w:rPr>
        <w:t xml:space="preserve"> Alprostadil is bound in plasma primarily to albumin (81% bound) and to a lesser extent </w:t>
      </w:r>
      <w:r w:rsidRPr="00346178">
        <w:rPr>
          <w:sz w:val="22"/>
        </w:rPr>
        <w:sym w:font="Symbol" w:char="F061"/>
      </w:r>
      <w:ins w:id="484" w:author="Devayani" w:date="2018-06-15T14:34:00Z">
        <w:r w:rsidR="000F2A0C">
          <w:rPr>
            <w:sz w:val="22"/>
          </w:rPr>
          <w:noBreakHyphen/>
        </w:r>
      </w:ins>
      <w:del w:id="485" w:author="Devayani" w:date="2018-06-15T14:34:00Z">
        <w:r w:rsidRPr="00346178" w:rsidDel="000F2A0C">
          <w:rPr>
            <w:sz w:val="22"/>
          </w:rPr>
          <w:delText>-</w:delText>
        </w:r>
      </w:del>
      <w:r w:rsidRPr="00346178">
        <w:rPr>
          <w:sz w:val="22"/>
        </w:rPr>
        <w:t>globulin IV-4 fraction (55% bound).</w:t>
      </w:r>
      <w:del w:id="486" w:author="Devayani" w:date="2018-05-30T11:14:00Z">
        <w:r w:rsidRPr="00346178" w:rsidDel="0015690F">
          <w:rPr>
            <w:sz w:val="22"/>
          </w:rPr>
          <w:delText xml:space="preserve"> </w:delText>
        </w:r>
      </w:del>
      <w:r w:rsidRPr="00346178">
        <w:rPr>
          <w:sz w:val="22"/>
        </w:rPr>
        <w:t xml:space="preserve"> No significant binding to erythrocytes or white blood cells was observed.</w:t>
      </w:r>
    </w:p>
    <w:p w14:paraId="59180B9B" w14:textId="77777777" w:rsidR="00D66485" w:rsidRPr="00346178" w:rsidRDefault="00D66485" w:rsidP="00346178">
      <w:pPr>
        <w:widowControl w:val="0"/>
        <w:tabs>
          <w:tab w:val="left" w:pos="-1440"/>
          <w:tab w:val="left" w:pos="-720"/>
        </w:tabs>
        <w:rPr>
          <w:b/>
          <w:sz w:val="22"/>
        </w:rPr>
      </w:pPr>
    </w:p>
    <w:p w14:paraId="0A821733" w14:textId="77777777" w:rsidR="00072CB3" w:rsidRPr="00346178" w:rsidRDefault="00D66485" w:rsidP="00346178">
      <w:pPr>
        <w:keepNext/>
        <w:tabs>
          <w:tab w:val="left" w:pos="-90"/>
          <w:tab w:val="left" w:pos="720"/>
        </w:tabs>
        <w:suppressAutoHyphens/>
        <w:ind w:right="360"/>
        <w:rPr>
          <w:ins w:id="487" w:author="Devayani" w:date="2018-06-06T11:09:00Z"/>
          <w:sz w:val="22"/>
          <w:u w:val="single"/>
        </w:rPr>
      </w:pPr>
      <w:del w:id="488" w:author="Devayani" w:date="2018-05-30T10:59:00Z">
        <w:r w:rsidRPr="00346178" w:rsidDel="00C84478">
          <w:rPr>
            <w:sz w:val="22"/>
            <w:u w:val="single"/>
          </w:rPr>
          <w:delText>Metabolism</w:delText>
        </w:r>
      </w:del>
      <w:ins w:id="489" w:author="Devayani" w:date="2018-05-30T10:59:00Z">
        <w:r w:rsidR="00C84478" w:rsidRPr="00346178">
          <w:rPr>
            <w:sz w:val="22"/>
            <w:u w:val="single"/>
          </w:rPr>
          <w:t>Biotransformation</w:t>
        </w:r>
      </w:ins>
      <w:del w:id="490" w:author="Devayani" w:date="2018-06-06T11:10:00Z">
        <w:r w:rsidRPr="00346178" w:rsidDel="00072CB3">
          <w:rPr>
            <w:sz w:val="22"/>
            <w:u w:val="single"/>
          </w:rPr>
          <w:delText>:</w:delText>
        </w:r>
      </w:del>
      <w:del w:id="491" w:author="Devayani" w:date="2018-05-30T11:14:00Z">
        <w:r w:rsidRPr="00346178" w:rsidDel="0015690F">
          <w:rPr>
            <w:sz w:val="22"/>
            <w:u w:val="single"/>
          </w:rPr>
          <w:delText xml:space="preserve"> </w:delText>
        </w:r>
      </w:del>
      <w:del w:id="492" w:author="Devayani" w:date="2018-06-06T11:10:00Z">
        <w:r w:rsidRPr="00346178" w:rsidDel="00072CB3">
          <w:rPr>
            <w:sz w:val="22"/>
            <w:u w:val="single"/>
          </w:rPr>
          <w:delText xml:space="preserve"> </w:delText>
        </w:r>
      </w:del>
    </w:p>
    <w:p w14:paraId="3BC0A37E" w14:textId="77777777" w:rsidR="00072CB3" w:rsidRDefault="00072CB3" w:rsidP="00346178">
      <w:pPr>
        <w:keepNext/>
        <w:tabs>
          <w:tab w:val="left" w:pos="-90"/>
          <w:tab w:val="left" w:pos="720"/>
        </w:tabs>
        <w:suppressAutoHyphens/>
        <w:ind w:right="360"/>
        <w:rPr>
          <w:ins w:id="493" w:author="Devayani" w:date="2018-06-06T11:09:00Z"/>
          <w:i/>
          <w:sz w:val="22"/>
        </w:rPr>
      </w:pPr>
    </w:p>
    <w:p w14:paraId="684CF9CE" w14:textId="77777777" w:rsidR="00D66485" w:rsidRPr="00346178" w:rsidRDefault="00D66485" w:rsidP="00346178">
      <w:pPr>
        <w:tabs>
          <w:tab w:val="left" w:pos="-90"/>
          <w:tab w:val="left" w:pos="720"/>
        </w:tabs>
        <w:suppressAutoHyphens/>
        <w:ind w:right="360"/>
        <w:rPr>
          <w:sz w:val="22"/>
        </w:rPr>
      </w:pPr>
      <w:r w:rsidRPr="00346178">
        <w:rPr>
          <w:sz w:val="22"/>
        </w:rPr>
        <w:t>Alprostadil is rapidly converted to compounds that are further metaboli</w:t>
      </w:r>
      <w:ins w:id="494" w:author="Devayani" w:date="2018-06-06T10:24:00Z">
        <w:r w:rsidR="00104255">
          <w:rPr>
            <w:sz w:val="22"/>
          </w:rPr>
          <w:t>s</w:t>
        </w:r>
      </w:ins>
      <w:del w:id="495" w:author="Devayani" w:date="2018-06-06T10:24:00Z">
        <w:r w:rsidRPr="00346178" w:rsidDel="00104255">
          <w:rPr>
            <w:sz w:val="22"/>
          </w:rPr>
          <w:delText>z</w:delText>
        </w:r>
      </w:del>
      <w:r w:rsidRPr="00346178">
        <w:rPr>
          <w:sz w:val="22"/>
        </w:rPr>
        <w:t>ed prior to excretion.</w:t>
      </w:r>
      <w:del w:id="496" w:author="Devayani" w:date="2018-05-30T11:14:00Z">
        <w:r w:rsidRPr="00346178" w:rsidDel="0015690F">
          <w:rPr>
            <w:sz w:val="22"/>
          </w:rPr>
          <w:delText xml:space="preserve"> </w:delText>
        </w:r>
      </w:del>
      <w:r w:rsidRPr="00346178">
        <w:rPr>
          <w:sz w:val="22"/>
        </w:rPr>
        <w:t xml:space="preserve"> Following intravenous administration, approximately 80% of circulating alprostadil is metaboli</w:t>
      </w:r>
      <w:ins w:id="497" w:author="Devayani" w:date="2018-06-06T10:25:00Z">
        <w:r w:rsidR="00104255">
          <w:rPr>
            <w:sz w:val="22"/>
          </w:rPr>
          <w:t>s</w:t>
        </w:r>
      </w:ins>
      <w:del w:id="498" w:author="Devayani" w:date="2018-06-06T10:25:00Z">
        <w:r w:rsidRPr="00346178" w:rsidDel="00104255">
          <w:rPr>
            <w:sz w:val="22"/>
          </w:rPr>
          <w:delText>z</w:delText>
        </w:r>
      </w:del>
      <w:r w:rsidRPr="00346178">
        <w:rPr>
          <w:sz w:val="22"/>
        </w:rPr>
        <w:t>ed in one pass through the lungs, primarily by beta- and omega-oxidation.</w:t>
      </w:r>
      <w:del w:id="499" w:author="Devayani" w:date="2018-05-30T11:14:00Z">
        <w:r w:rsidRPr="00346178" w:rsidDel="0015690F">
          <w:rPr>
            <w:sz w:val="22"/>
          </w:rPr>
          <w:delText xml:space="preserve"> </w:delText>
        </w:r>
      </w:del>
      <w:r w:rsidRPr="00346178">
        <w:rPr>
          <w:sz w:val="22"/>
        </w:rPr>
        <w:t xml:space="preserve"> Hence, any alprostadil entering the systemic circulation following intracavernosal injection is rapidly metabolized.</w:t>
      </w:r>
      <w:del w:id="500" w:author="Devayani" w:date="2018-05-30T11:14:00Z">
        <w:r w:rsidRPr="00346178" w:rsidDel="0015690F">
          <w:rPr>
            <w:sz w:val="22"/>
          </w:rPr>
          <w:delText xml:space="preserve"> </w:delText>
        </w:r>
      </w:del>
      <w:r w:rsidRPr="00346178">
        <w:rPr>
          <w:sz w:val="22"/>
        </w:rPr>
        <w:t xml:space="preserve"> The primary metabolites of alprostadil are 15-keto-PGE</w:t>
      </w:r>
      <w:r w:rsidRPr="00346178">
        <w:rPr>
          <w:sz w:val="22"/>
          <w:vertAlign w:val="subscript"/>
        </w:rPr>
        <w:t>1</w:t>
      </w:r>
      <w:r w:rsidRPr="00346178">
        <w:rPr>
          <w:sz w:val="22"/>
        </w:rPr>
        <w:t>, 15-keto-13,14-dihydro-PGE</w:t>
      </w:r>
      <w:r w:rsidRPr="00346178">
        <w:rPr>
          <w:sz w:val="22"/>
          <w:vertAlign w:val="subscript"/>
        </w:rPr>
        <w:t>1</w:t>
      </w:r>
      <w:r w:rsidRPr="00346178">
        <w:rPr>
          <w:sz w:val="22"/>
        </w:rPr>
        <w:t>, and 13,14-dihydro-PGE</w:t>
      </w:r>
      <w:r w:rsidRPr="00346178">
        <w:rPr>
          <w:sz w:val="22"/>
          <w:vertAlign w:val="subscript"/>
        </w:rPr>
        <w:t>1</w:t>
      </w:r>
      <w:r w:rsidRPr="00346178">
        <w:rPr>
          <w:sz w:val="22"/>
        </w:rPr>
        <w:t>.</w:t>
      </w:r>
      <w:del w:id="501" w:author="Devayani" w:date="2018-05-30T11:14:00Z">
        <w:r w:rsidRPr="00346178" w:rsidDel="0015690F">
          <w:rPr>
            <w:sz w:val="22"/>
          </w:rPr>
          <w:delText xml:space="preserve"> </w:delText>
        </w:r>
      </w:del>
      <w:r w:rsidRPr="00346178">
        <w:rPr>
          <w:sz w:val="22"/>
        </w:rPr>
        <w:t xml:space="preserve"> In contrast to 15-keto-PGE</w:t>
      </w:r>
      <w:r w:rsidRPr="00346178">
        <w:rPr>
          <w:sz w:val="22"/>
          <w:vertAlign w:val="subscript"/>
        </w:rPr>
        <w:t>1</w:t>
      </w:r>
      <w:r w:rsidRPr="00346178">
        <w:rPr>
          <w:sz w:val="22"/>
        </w:rPr>
        <w:t xml:space="preserve"> and 15-keto-13,14-dihydro-PGE</w:t>
      </w:r>
      <w:r w:rsidRPr="00346178">
        <w:rPr>
          <w:sz w:val="22"/>
          <w:vertAlign w:val="subscript"/>
        </w:rPr>
        <w:t>1</w:t>
      </w:r>
      <w:r w:rsidRPr="00346178">
        <w:rPr>
          <w:sz w:val="22"/>
        </w:rPr>
        <w:t>, which lack almost completely biological activity, 13,14-dihydro-PGE</w:t>
      </w:r>
      <w:r w:rsidRPr="00346178">
        <w:rPr>
          <w:sz w:val="22"/>
          <w:vertAlign w:val="subscript"/>
        </w:rPr>
        <w:t>1</w:t>
      </w:r>
      <w:r w:rsidRPr="00346178">
        <w:rPr>
          <w:sz w:val="22"/>
        </w:rPr>
        <w:t xml:space="preserve"> has been shown to lower blood pressure and inhibit platelet aggregation.</w:t>
      </w:r>
      <w:del w:id="502" w:author="Devayani" w:date="2018-05-30T11:14:00Z">
        <w:r w:rsidRPr="00346178" w:rsidDel="0015690F">
          <w:rPr>
            <w:sz w:val="22"/>
          </w:rPr>
          <w:delText xml:space="preserve"> </w:delText>
        </w:r>
      </w:del>
      <w:r w:rsidRPr="00346178">
        <w:rPr>
          <w:sz w:val="22"/>
        </w:rPr>
        <w:t xml:space="preserve"> Plasma concentrations of the major circulating metabolite (15-keto-13,14-dihydro-PGE</w:t>
      </w:r>
      <w:r w:rsidRPr="00346178">
        <w:rPr>
          <w:sz w:val="22"/>
          <w:vertAlign w:val="subscript"/>
        </w:rPr>
        <w:t>1</w:t>
      </w:r>
      <w:r w:rsidRPr="00346178">
        <w:rPr>
          <w:sz w:val="22"/>
        </w:rPr>
        <w:t>) increased 34 fold from the baseline endogenous levels 10 minutes after the injection and returned to baseline levels 2 hours post</w:t>
      </w:r>
      <w:ins w:id="503" w:author="Devayani" w:date="2018-06-06T10:58:00Z">
        <w:r w:rsidR="008B6F91">
          <w:rPr>
            <w:sz w:val="22"/>
          </w:rPr>
          <w:noBreakHyphen/>
        </w:r>
      </w:ins>
      <w:del w:id="504" w:author="Devayani" w:date="2018-06-06T10:58:00Z">
        <w:r w:rsidRPr="00346178" w:rsidDel="008B6F91">
          <w:rPr>
            <w:sz w:val="22"/>
          </w:rPr>
          <w:delText>-</w:delText>
        </w:r>
      </w:del>
      <w:r w:rsidRPr="00346178">
        <w:rPr>
          <w:sz w:val="22"/>
        </w:rPr>
        <w:t>injection.</w:t>
      </w:r>
      <w:del w:id="505" w:author="Devayani" w:date="2018-05-30T11:14:00Z">
        <w:r w:rsidRPr="00346178" w:rsidDel="0015690F">
          <w:rPr>
            <w:sz w:val="22"/>
          </w:rPr>
          <w:delText xml:space="preserve"> </w:delText>
        </w:r>
      </w:del>
      <w:r w:rsidRPr="00346178">
        <w:rPr>
          <w:sz w:val="22"/>
        </w:rPr>
        <w:t xml:space="preserve"> Plasma concentrations of 13,14-dihydro-PGE</w:t>
      </w:r>
      <w:r w:rsidRPr="00346178">
        <w:rPr>
          <w:sz w:val="22"/>
          <w:vertAlign w:val="subscript"/>
        </w:rPr>
        <w:t>1</w:t>
      </w:r>
      <w:r w:rsidRPr="00346178">
        <w:rPr>
          <w:sz w:val="22"/>
        </w:rPr>
        <w:t xml:space="preserve"> increased 7 fold, 20 minutes after injection.</w:t>
      </w:r>
    </w:p>
    <w:p w14:paraId="6C18364A" w14:textId="77777777" w:rsidR="00D66485" w:rsidRPr="00346178" w:rsidRDefault="00D66485" w:rsidP="00346178">
      <w:pPr>
        <w:widowControl w:val="0"/>
        <w:tabs>
          <w:tab w:val="left" w:pos="-1440"/>
          <w:tab w:val="left" w:pos="-720"/>
          <w:tab w:val="left" w:pos="-90"/>
        </w:tabs>
        <w:rPr>
          <w:sz w:val="22"/>
        </w:rPr>
      </w:pPr>
    </w:p>
    <w:p w14:paraId="77E7A8A5" w14:textId="77777777" w:rsidR="00072CB3" w:rsidRPr="00346178" w:rsidRDefault="00D66485" w:rsidP="00346178">
      <w:pPr>
        <w:keepNext/>
        <w:tabs>
          <w:tab w:val="left" w:pos="-1440"/>
          <w:tab w:val="left" w:pos="-720"/>
        </w:tabs>
        <w:rPr>
          <w:ins w:id="506" w:author="Devayani" w:date="2018-06-06T11:09:00Z"/>
          <w:sz w:val="22"/>
          <w:u w:val="single"/>
        </w:rPr>
      </w:pPr>
      <w:r w:rsidRPr="00346178">
        <w:rPr>
          <w:sz w:val="22"/>
          <w:u w:val="single"/>
        </w:rPr>
        <w:t>Elimination</w:t>
      </w:r>
      <w:del w:id="507" w:author="Devayani" w:date="2018-06-06T11:11:00Z">
        <w:r w:rsidRPr="00346178" w:rsidDel="00072CB3">
          <w:rPr>
            <w:sz w:val="22"/>
            <w:u w:val="single"/>
          </w:rPr>
          <w:delText xml:space="preserve">: </w:delText>
        </w:r>
      </w:del>
    </w:p>
    <w:p w14:paraId="0D3DB436" w14:textId="77777777" w:rsidR="00072CB3" w:rsidRDefault="00072CB3" w:rsidP="00346178">
      <w:pPr>
        <w:keepNext/>
        <w:tabs>
          <w:tab w:val="left" w:pos="-1440"/>
          <w:tab w:val="left" w:pos="-720"/>
        </w:tabs>
        <w:rPr>
          <w:ins w:id="508" w:author="Devayani" w:date="2018-06-06T11:09:00Z"/>
          <w:sz w:val="22"/>
        </w:rPr>
      </w:pPr>
    </w:p>
    <w:p w14:paraId="13372F3F" w14:textId="77777777" w:rsidR="00D66485" w:rsidRPr="00346178" w:rsidRDefault="00D66485" w:rsidP="00346178">
      <w:pPr>
        <w:tabs>
          <w:tab w:val="left" w:pos="-1440"/>
          <w:tab w:val="left" w:pos="-720"/>
        </w:tabs>
        <w:rPr>
          <w:sz w:val="22"/>
        </w:rPr>
      </w:pPr>
      <w:r w:rsidRPr="00346178">
        <w:rPr>
          <w:sz w:val="22"/>
        </w:rPr>
        <w:t>The metabolites of alprostadil are excreted primarily by the kidney, with almost 90% of an administered intravenous dose excreted in urine within 24 hours.</w:t>
      </w:r>
      <w:del w:id="509" w:author="Devayani" w:date="2018-05-30T11:14:00Z">
        <w:r w:rsidRPr="00346178" w:rsidDel="0015690F">
          <w:rPr>
            <w:sz w:val="22"/>
          </w:rPr>
          <w:delText xml:space="preserve"> </w:delText>
        </w:r>
      </w:del>
      <w:r w:rsidRPr="00346178">
        <w:rPr>
          <w:sz w:val="22"/>
        </w:rPr>
        <w:t xml:space="preserve"> The remainder of the dose is excreted in the faeces.</w:t>
      </w:r>
      <w:del w:id="510" w:author="Devayani" w:date="2018-05-30T11:14:00Z">
        <w:r w:rsidRPr="00346178" w:rsidDel="0015690F">
          <w:rPr>
            <w:sz w:val="22"/>
          </w:rPr>
          <w:delText xml:space="preserve"> </w:delText>
        </w:r>
      </w:del>
      <w:r w:rsidRPr="00346178">
        <w:rPr>
          <w:sz w:val="22"/>
        </w:rPr>
        <w:t xml:space="preserve"> There is no evidence of tissue retention of alprostadil or its metabolites following intravenous administration.</w:t>
      </w:r>
      <w:del w:id="511" w:author="Devayani" w:date="2018-05-30T11:14:00Z">
        <w:r w:rsidRPr="00346178" w:rsidDel="0015690F">
          <w:rPr>
            <w:sz w:val="22"/>
          </w:rPr>
          <w:delText xml:space="preserve"> </w:delText>
        </w:r>
      </w:del>
      <w:r w:rsidRPr="00346178">
        <w:rPr>
          <w:sz w:val="22"/>
        </w:rPr>
        <w:t xml:space="preserve"> In healthy volunteers, 70% to 90% of alprostadil is extensively extracted and metaboli</w:t>
      </w:r>
      <w:ins w:id="512" w:author="Devayani" w:date="2018-06-06T11:00:00Z">
        <w:r w:rsidR="008B6F91">
          <w:rPr>
            <w:sz w:val="22"/>
          </w:rPr>
          <w:t>s</w:t>
        </w:r>
      </w:ins>
      <w:del w:id="513" w:author="Devayani" w:date="2018-06-06T11:00:00Z">
        <w:r w:rsidRPr="00346178" w:rsidDel="008B6F91">
          <w:rPr>
            <w:sz w:val="22"/>
          </w:rPr>
          <w:delText>z</w:delText>
        </w:r>
      </w:del>
      <w:r w:rsidRPr="00346178">
        <w:rPr>
          <w:sz w:val="22"/>
        </w:rPr>
        <w:t>ed in a single pass through the lungs, resulting in a short elimination half-life of less than one minute.</w:t>
      </w:r>
    </w:p>
    <w:bookmarkEnd w:id="457"/>
    <w:bookmarkEnd w:id="458"/>
    <w:bookmarkEnd w:id="459"/>
    <w:bookmarkEnd w:id="460"/>
    <w:bookmarkEnd w:id="461"/>
    <w:bookmarkEnd w:id="462"/>
    <w:bookmarkEnd w:id="463"/>
    <w:bookmarkEnd w:id="464"/>
    <w:bookmarkEnd w:id="465"/>
    <w:bookmarkEnd w:id="466"/>
    <w:bookmarkEnd w:id="467"/>
    <w:bookmarkEnd w:id="468"/>
    <w:p w14:paraId="471C3D22" w14:textId="77777777" w:rsidR="00D66485" w:rsidRPr="00346178" w:rsidRDefault="00D66485" w:rsidP="00346178">
      <w:pPr>
        <w:pStyle w:val="Heading3"/>
        <w:widowControl w:val="0"/>
        <w:ind w:left="0"/>
        <w:rPr>
          <w:rFonts w:ascii="Times New Roman" w:hAnsi="Times New Roman"/>
          <w:i w:val="0"/>
          <w:smallCaps w:val="0"/>
          <w:lang w:val="en-GB"/>
        </w:rPr>
      </w:pPr>
    </w:p>
    <w:p w14:paraId="21621280" w14:textId="77777777" w:rsidR="00D66485" w:rsidRPr="00346178" w:rsidDel="00C84478" w:rsidRDefault="00D66485" w:rsidP="00277560">
      <w:pPr>
        <w:pStyle w:val="Heading1"/>
        <w:rPr>
          <w:del w:id="514" w:author="Devayani" w:date="2018-05-30T10:59:00Z"/>
          <w:sz w:val="22"/>
        </w:rPr>
      </w:pPr>
      <w:del w:id="515" w:author="Devayani" w:date="2018-05-30T10:59:00Z">
        <w:r w:rsidRPr="00346178" w:rsidDel="00C84478">
          <w:rPr>
            <w:sz w:val="22"/>
          </w:rPr>
          <w:delText>Pharmacokinetics in sub-populations</w:delText>
        </w:r>
      </w:del>
    </w:p>
    <w:p w14:paraId="4A6C8779" w14:textId="77777777" w:rsidR="00072CB3" w:rsidRPr="00346178" w:rsidRDefault="00D66485" w:rsidP="00346178">
      <w:pPr>
        <w:keepNext/>
        <w:tabs>
          <w:tab w:val="left" w:pos="-1440"/>
          <w:tab w:val="left" w:pos="-720"/>
        </w:tabs>
        <w:rPr>
          <w:ins w:id="516" w:author="Devayani" w:date="2018-06-06T11:09:00Z"/>
          <w:sz w:val="22"/>
          <w:u w:val="single"/>
        </w:rPr>
      </w:pPr>
      <w:del w:id="517" w:author="Devayani" w:date="2018-05-30T10:59:00Z">
        <w:r w:rsidRPr="00346178" w:rsidDel="00C84478">
          <w:rPr>
            <w:sz w:val="22"/>
            <w:u w:val="single"/>
          </w:rPr>
          <w:delText>Effect of r</w:delText>
        </w:r>
      </w:del>
      <w:ins w:id="518" w:author="Devayani" w:date="2018-05-30T10:59:00Z">
        <w:r w:rsidR="00C84478" w:rsidRPr="00346178">
          <w:rPr>
            <w:sz w:val="22"/>
            <w:u w:val="single"/>
          </w:rPr>
          <w:t>R</w:t>
        </w:r>
      </w:ins>
      <w:r w:rsidRPr="00346178">
        <w:rPr>
          <w:sz w:val="22"/>
          <w:u w:val="single"/>
        </w:rPr>
        <w:t>enal or hepatic impairment</w:t>
      </w:r>
      <w:del w:id="519" w:author="Devayani" w:date="2018-06-06T11:11:00Z">
        <w:r w:rsidRPr="00346178" w:rsidDel="00072CB3">
          <w:rPr>
            <w:sz w:val="22"/>
            <w:u w:val="single"/>
          </w:rPr>
          <w:delText xml:space="preserve">: </w:delText>
        </w:r>
      </w:del>
    </w:p>
    <w:p w14:paraId="40961808" w14:textId="77777777" w:rsidR="00072CB3" w:rsidRDefault="00072CB3" w:rsidP="00346178">
      <w:pPr>
        <w:keepNext/>
        <w:tabs>
          <w:tab w:val="left" w:pos="-1440"/>
          <w:tab w:val="left" w:pos="-720"/>
        </w:tabs>
        <w:rPr>
          <w:ins w:id="520" w:author="Devayani" w:date="2018-06-06T11:09:00Z"/>
          <w:i/>
          <w:sz w:val="22"/>
        </w:rPr>
      </w:pPr>
    </w:p>
    <w:p w14:paraId="5924B409" w14:textId="77777777" w:rsidR="00D66485" w:rsidRPr="00346178" w:rsidRDefault="00D66485" w:rsidP="00346178">
      <w:pPr>
        <w:widowControl w:val="0"/>
        <w:tabs>
          <w:tab w:val="left" w:pos="-1440"/>
          <w:tab w:val="left" w:pos="-720"/>
        </w:tabs>
        <w:rPr>
          <w:sz w:val="22"/>
        </w:rPr>
      </w:pPr>
      <w:r w:rsidRPr="00346178">
        <w:rPr>
          <w:sz w:val="22"/>
        </w:rPr>
        <w:t>Pulmonary first-pass metabolism is the primary factor influencing the systemic clearance of alprostadil.</w:t>
      </w:r>
      <w:del w:id="521" w:author="Devayani" w:date="2018-05-30T11:14:00Z">
        <w:r w:rsidRPr="00346178" w:rsidDel="0015690F">
          <w:rPr>
            <w:sz w:val="22"/>
          </w:rPr>
          <w:delText xml:space="preserve"> </w:delText>
        </w:r>
      </w:del>
      <w:r w:rsidRPr="00346178">
        <w:rPr>
          <w:sz w:val="22"/>
        </w:rPr>
        <w:t xml:space="preserve"> Although the pharmacokinetics of alprostadil have not been formally examined in patients with renal or hepatic </w:t>
      </w:r>
      <w:del w:id="522" w:author="Devayani" w:date="2018-06-15T14:34:00Z">
        <w:r w:rsidRPr="00346178" w:rsidDel="000F2A0C">
          <w:rPr>
            <w:sz w:val="22"/>
          </w:rPr>
          <w:delText>insufficiency</w:delText>
        </w:r>
      </w:del>
      <w:ins w:id="523" w:author="Devayani" w:date="2018-06-15T14:34:00Z">
        <w:r w:rsidR="000F2A0C">
          <w:rPr>
            <w:sz w:val="22"/>
          </w:rPr>
          <w:t>impairment</w:t>
        </w:r>
      </w:ins>
      <w:r w:rsidRPr="00346178">
        <w:rPr>
          <w:sz w:val="22"/>
        </w:rPr>
        <w:t>, alterations in renal or hepatic function would not be expected to have a major influence on the pharmacokinetics of alprostadil.</w:t>
      </w:r>
    </w:p>
    <w:p w14:paraId="701BA1E5" w14:textId="77777777" w:rsidR="00D66485" w:rsidRPr="00346178" w:rsidRDefault="00D66485" w:rsidP="00346178">
      <w:pPr>
        <w:pStyle w:val="Footer"/>
        <w:tabs>
          <w:tab w:val="clear" w:pos="4536"/>
          <w:tab w:val="clear" w:pos="9072"/>
        </w:tabs>
        <w:rPr>
          <w:rFonts w:ascii="Times New Roman" w:hAnsi="Times New Roman"/>
          <w:sz w:val="22"/>
          <w:lang w:val="en-GB"/>
        </w:rPr>
      </w:pPr>
    </w:p>
    <w:p w14:paraId="6F1ECC38" w14:textId="77777777" w:rsidR="00D66485" w:rsidRPr="00346178" w:rsidRDefault="00D66485" w:rsidP="00C84478">
      <w:pPr>
        <w:keepNext/>
        <w:rPr>
          <w:b/>
          <w:sz w:val="22"/>
        </w:rPr>
      </w:pPr>
      <w:r w:rsidRPr="00346178">
        <w:rPr>
          <w:b/>
          <w:sz w:val="22"/>
        </w:rPr>
        <w:t>5.3</w:t>
      </w:r>
      <w:del w:id="524" w:author="Devayani" w:date="2018-05-30T11:00:00Z">
        <w:r w:rsidRPr="00346178" w:rsidDel="00C84478">
          <w:rPr>
            <w:b/>
            <w:sz w:val="22"/>
          </w:rPr>
          <w:delText>.</w:delText>
        </w:r>
      </w:del>
      <w:r w:rsidRPr="00346178">
        <w:rPr>
          <w:b/>
          <w:sz w:val="22"/>
        </w:rPr>
        <w:t xml:space="preserve"> </w:t>
      </w:r>
      <w:r w:rsidRPr="00346178">
        <w:rPr>
          <w:b/>
          <w:sz w:val="22"/>
        </w:rPr>
        <w:tab/>
        <w:t xml:space="preserve">Preclinical </w:t>
      </w:r>
      <w:del w:id="525" w:author="Devayani" w:date="2018-05-30T11:00:00Z">
        <w:r w:rsidRPr="00346178" w:rsidDel="00C84478">
          <w:rPr>
            <w:b/>
            <w:sz w:val="22"/>
          </w:rPr>
          <w:delText>S</w:delText>
        </w:r>
      </w:del>
      <w:ins w:id="526" w:author="Devayani" w:date="2018-05-30T11:00:00Z">
        <w:r w:rsidR="00C84478" w:rsidRPr="00A94BCD">
          <w:rPr>
            <w:b/>
            <w:sz w:val="22"/>
          </w:rPr>
          <w:t>s</w:t>
        </w:r>
      </w:ins>
      <w:r w:rsidRPr="00346178">
        <w:rPr>
          <w:b/>
          <w:sz w:val="22"/>
        </w:rPr>
        <w:t xml:space="preserve">afety </w:t>
      </w:r>
      <w:del w:id="527" w:author="Devayani" w:date="2018-05-30T11:00:00Z">
        <w:r w:rsidRPr="00346178" w:rsidDel="00C84478">
          <w:rPr>
            <w:b/>
            <w:sz w:val="22"/>
          </w:rPr>
          <w:delText>D</w:delText>
        </w:r>
      </w:del>
      <w:ins w:id="528" w:author="Devayani" w:date="2018-05-30T11:00:00Z">
        <w:r w:rsidR="00C84478" w:rsidRPr="00A94BCD">
          <w:rPr>
            <w:b/>
            <w:sz w:val="22"/>
          </w:rPr>
          <w:t>d</w:t>
        </w:r>
      </w:ins>
      <w:r w:rsidRPr="00346178">
        <w:rPr>
          <w:b/>
          <w:sz w:val="22"/>
        </w:rPr>
        <w:t>ata</w:t>
      </w:r>
    </w:p>
    <w:p w14:paraId="0B8D6E44" w14:textId="77777777" w:rsidR="00D66485" w:rsidRPr="00346178" w:rsidRDefault="00D66485" w:rsidP="00346178">
      <w:pPr>
        <w:keepNext/>
        <w:rPr>
          <w:i/>
          <w:strike/>
          <w:sz w:val="22"/>
        </w:rPr>
      </w:pPr>
    </w:p>
    <w:p w14:paraId="4BCBEC29" w14:textId="77777777" w:rsidR="00D66485" w:rsidRPr="00346178" w:rsidRDefault="00D66485" w:rsidP="00346178">
      <w:pPr>
        <w:autoSpaceDE w:val="0"/>
        <w:autoSpaceDN w:val="0"/>
        <w:adjustRightInd w:val="0"/>
        <w:rPr>
          <w:sz w:val="22"/>
        </w:rPr>
      </w:pPr>
      <w:del w:id="529" w:author="Devayani" w:date="2018-05-30T11:00:00Z">
        <w:r w:rsidRPr="00346178" w:rsidDel="00C84478">
          <w:rPr>
            <w:sz w:val="22"/>
          </w:rPr>
          <w:tab/>
        </w:r>
      </w:del>
      <w:r w:rsidRPr="00346178">
        <w:rPr>
          <w:sz w:val="22"/>
        </w:rPr>
        <w:t>Preclinical effects were observed only at exposures considered sufficiently in excess of the maximum human exposure indicating little relevance to clinical use.</w:t>
      </w:r>
    </w:p>
    <w:p w14:paraId="692FC958" w14:textId="77777777" w:rsidR="00D66485" w:rsidRPr="00346178" w:rsidRDefault="00D66485" w:rsidP="00C84478">
      <w:pPr>
        <w:autoSpaceDE w:val="0"/>
        <w:autoSpaceDN w:val="0"/>
        <w:adjustRightInd w:val="0"/>
        <w:rPr>
          <w:sz w:val="22"/>
        </w:rPr>
      </w:pPr>
    </w:p>
    <w:p w14:paraId="694C16BF" w14:textId="77777777" w:rsidR="00D66485" w:rsidRPr="00346178" w:rsidRDefault="00D66485" w:rsidP="00346178">
      <w:pPr>
        <w:tabs>
          <w:tab w:val="left" w:pos="-1440"/>
          <w:tab w:val="left" w:pos="-720"/>
        </w:tabs>
        <w:rPr>
          <w:sz w:val="22"/>
        </w:rPr>
      </w:pPr>
      <w:r w:rsidRPr="00346178">
        <w:rPr>
          <w:sz w:val="22"/>
        </w:rPr>
        <w:t>Alprostadil at subcutaneous doses of up to 0.2 mg/kg/day had no adverse effect on the reproductive function in male rats</w:t>
      </w:r>
      <w:ins w:id="530" w:author="Devayani" w:date="2018-06-06T11:01:00Z">
        <w:r w:rsidR="008B6F91">
          <w:rPr>
            <w:sz w:val="22"/>
          </w:rPr>
          <w:t>.</w:t>
        </w:r>
      </w:ins>
    </w:p>
    <w:p w14:paraId="27119F2A" w14:textId="77777777" w:rsidR="00D66485" w:rsidRPr="00346178" w:rsidRDefault="00D66485" w:rsidP="00346178">
      <w:pPr>
        <w:tabs>
          <w:tab w:val="left" w:pos="-1440"/>
          <w:tab w:val="left" w:pos="-720"/>
        </w:tabs>
        <w:rPr>
          <w:sz w:val="22"/>
        </w:rPr>
      </w:pPr>
    </w:p>
    <w:p w14:paraId="6A13D8CF" w14:textId="77777777" w:rsidR="00D66485" w:rsidRPr="00A94BCD" w:rsidRDefault="00D66485" w:rsidP="00346178">
      <w:pPr>
        <w:tabs>
          <w:tab w:val="left" w:pos="-1440"/>
          <w:tab w:val="left" w:pos="-720"/>
        </w:tabs>
        <w:rPr>
          <w:ins w:id="531" w:author="Devayani" w:date="2018-05-30T11:00:00Z"/>
          <w:sz w:val="22"/>
        </w:rPr>
      </w:pPr>
      <w:r w:rsidRPr="00346178">
        <w:rPr>
          <w:sz w:val="22"/>
        </w:rPr>
        <w:t>A standard battery of genotoxicity studies revealed no mutagenic potential of alprostadil or alprostadil/alfadex.</w:t>
      </w:r>
    </w:p>
    <w:p w14:paraId="16717324" w14:textId="77777777" w:rsidR="00C84478" w:rsidRPr="00346178" w:rsidRDefault="00C84478" w:rsidP="00346178">
      <w:pPr>
        <w:tabs>
          <w:tab w:val="left" w:pos="-1440"/>
          <w:tab w:val="left" w:pos="-720"/>
        </w:tabs>
        <w:rPr>
          <w:sz w:val="22"/>
        </w:rPr>
      </w:pPr>
    </w:p>
    <w:p w14:paraId="195ADBCF" w14:textId="77777777" w:rsidR="00D66485" w:rsidRPr="00346178" w:rsidRDefault="00D66485" w:rsidP="00C84478">
      <w:pPr>
        <w:pStyle w:val="Footer"/>
        <w:tabs>
          <w:tab w:val="clear" w:pos="4536"/>
          <w:tab w:val="clear" w:pos="9072"/>
        </w:tabs>
        <w:rPr>
          <w:rFonts w:ascii="Times New Roman" w:hAnsi="Times New Roman"/>
          <w:sz w:val="22"/>
          <w:lang w:val="en-GB"/>
        </w:rPr>
      </w:pPr>
    </w:p>
    <w:p w14:paraId="4DAF62B9" w14:textId="77777777" w:rsidR="00D66485" w:rsidRPr="00346178" w:rsidRDefault="00C84478" w:rsidP="00C84478">
      <w:pPr>
        <w:pStyle w:val="Heading7"/>
        <w:rPr>
          <w:sz w:val="22"/>
        </w:rPr>
      </w:pPr>
      <w:bookmarkStart w:id="532" w:name="_Toc367689687"/>
      <w:bookmarkStart w:id="533" w:name="_Toc367759059"/>
      <w:bookmarkStart w:id="534" w:name="_Toc367759343"/>
      <w:bookmarkStart w:id="535" w:name="_Toc367759412"/>
      <w:bookmarkStart w:id="536" w:name="_Toc367759806"/>
      <w:bookmarkStart w:id="537" w:name="_Toc367759899"/>
      <w:bookmarkStart w:id="538" w:name="_Toc367851005"/>
      <w:bookmarkStart w:id="539" w:name="_Toc367861843"/>
      <w:bookmarkStart w:id="540" w:name="_Toc367862103"/>
      <w:bookmarkStart w:id="541" w:name="_Toc367862966"/>
      <w:bookmarkStart w:id="542" w:name="_Toc367863111"/>
      <w:bookmarkStart w:id="543" w:name="_Toc367863165"/>
      <w:bookmarkStart w:id="544" w:name="_Toc367689695"/>
      <w:bookmarkStart w:id="545" w:name="_Toc367759067"/>
      <w:bookmarkStart w:id="546" w:name="_Toc367759351"/>
      <w:bookmarkStart w:id="547" w:name="_Toc367759420"/>
      <w:bookmarkStart w:id="548" w:name="_Toc367759814"/>
      <w:bookmarkStart w:id="549" w:name="_Toc367759907"/>
      <w:bookmarkStart w:id="550" w:name="_Toc367851013"/>
      <w:bookmarkStart w:id="551" w:name="_Toc367861851"/>
      <w:bookmarkStart w:id="552" w:name="_Toc367862111"/>
      <w:bookmarkStart w:id="553" w:name="_Toc367862974"/>
      <w:bookmarkStart w:id="554" w:name="_Toc367863119"/>
      <w:bookmarkStart w:id="555" w:name="_Toc367863173"/>
      <w:bookmarkEnd w:id="411"/>
      <w:bookmarkEnd w:id="412"/>
      <w:bookmarkEnd w:id="413"/>
      <w:bookmarkEnd w:id="414"/>
      <w:bookmarkEnd w:id="415"/>
      <w:bookmarkEnd w:id="416"/>
      <w:bookmarkEnd w:id="417"/>
      <w:bookmarkEnd w:id="418"/>
      <w:bookmarkEnd w:id="419"/>
      <w:bookmarkEnd w:id="420"/>
      <w:bookmarkEnd w:id="421"/>
      <w:bookmarkEnd w:id="422"/>
      <w:ins w:id="556" w:author="Devayani" w:date="2018-05-30T11:01:00Z">
        <w:r w:rsidRPr="00A94BCD">
          <w:rPr>
            <w:sz w:val="22"/>
          </w:rPr>
          <w:lastRenderedPageBreak/>
          <w:t>6.</w:t>
        </w:r>
        <w:r w:rsidRPr="00A94BCD">
          <w:rPr>
            <w:sz w:val="22"/>
          </w:rPr>
          <w:tab/>
          <w:t xml:space="preserve">PHARMACEUTICAL PARTICULARS </w:t>
        </w:r>
      </w:ins>
      <w:del w:id="557" w:author="Devayani" w:date="2018-05-30T11:01:00Z">
        <w:r w:rsidR="00D66485" w:rsidRPr="00346178" w:rsidDel="00C84478">
          <w:rPr>
            <w:sz w:val="22"/>
          </w:rPr>
          <w:delText>Pharmaceutical Particulars</w:delText>
        </w:r>
      </w:del>
    </w:p>
    <w:p w14:paraId="5C6B3AD5" w14:textId="77777777" w:rsidR="00D66485" w:rsidRPr="00346178" w:rsidRDefault="00D66485" w:rsidP="00346178">
      <w:pPr>
        <w:keepNext/>
        <w:rPr>
          <w:b/>
          <w:sz w:val="22"/>
        </w:rPr>
      </w:pPr>
    </w:p>
    <w:p w14:paraId="18BCDF3D" w14:textId="77777777" w:rsidR="00D66485" w:rsidRPr="00346178" w:rsidRDefault="00D66485" w:rsidP="00346178">
      <w:pPr>
        <w:keepNext/>
        <w:rPr>
          <w:b/>
          <w:sz w:val="22"/>
        </w:rPr>
      </w:pPr>
      <w:r w:rsidRPr="00346178">
        <w:rPr>
          <w:b/>
          <w:sz w:val="22"/>
        </w:rPr>
        <w:t>6.1</w:t>
      </w:r>
      <w:r w:rsidRPr="00346178">
        <w:rPr>
          <w:b/>
          <w:sz w:val="22"/>
        </w:rPr>
        <w:tab/>
        <w:t xml:space="preserve">List of </w:t>
      </w:r>
      <w:del w:id="558" w:author="Devayani" w:date="2018-05-30T11:01:00Z">
        <w:r w:rsidRPr="00346178" w:rsidDel="00C84478">
          <w:rPr>
            <w:b/>
            <w:sz w:val="22"/>
          </w:rPr>
          <w:delText>E</w:delText>
        </w:r>
      </w:del>
      <w:ins w:id="559" w:author="Devayani" w:date="2018-05-30T11:01:00Z">
        <w:r w:rsidR="00C84478" w:rsidRPr="00A94BCD">
          <w:rPr>
            <w:b/>
            <w:sz w:val="22"/>
          </w:rPr>
          <w:t>e</w:t>
        </w:r>
      </w:ins>
      <w:r w:rsidRPr="00346178">
        <w:rPr>
          <w:b/>
          <w:sz w:val="22"/>
        </w:rPr>
        <w:t>xcipients</w:t>
      </w:r>
    </w:p>
    <w:p w14:paraId="20CCE32E" w14:textId="77777777" w:rsidR="00D66485" w:rsidRPr="00346178" w:rsidRDefault="00D66485" w:rsidP="00346178">
      <w:pPr>
        <w:pStyle w:val="Footer"/>
        <w:keepNext/>
        <w:tabs>
          <w:tab w:val="clear" w:pos="4536"/>
          <w:tab w:val="clear" w:pos="9072"/>
        </w:tabs>
        <w:rPr>
          <w:rFonts w:ascii="Times New Roman" w:hAnsi="Times New Roman"/>
          <w:sz w:val="22"/>
          <w:lang w:val="en-GB"/>
        </w:rPr>
      </w:pPr>
    </w:p>
    <w:p w14:paraId="6F342224" w14:textId="77777777" w:rsidR="00D66485" w:rsidRPr="00346178" w:rsidRDefault="00D66485" w:rsidP="00346178">
      <w:pPr>
        <w:pStyle w:val="BodyTextIndent"/>
        <w:tabs>
          <w:tab w:val="left" w:pos="2376"/>
        </w:tabs>
        <w:ind w:left="0"/>
        <w:rPr>
          <w:sz w:val="22"/>
          <w:lang w:val="en-GB"/>
        </w:rPr>
      </w:pPr>
      <w:r w:rsidRPr="00346178">
        <w:rPr>
          <w:sz w:val="22"/>
          <w:lang w:val="en-GB"/>
        </w:rPr>
        <w:t>Caverject Dual Chamber powder:</w:t>
      </w:r>
      <w:r w:rsidRPr="00346178">
        <w:rPr>
          <w:sz w:val="22"/>
          <w:lang w:val="en-GB"/>
        </w:rPr>
        <w:tab/>
        <w:t xml:space="preserve">Lactose </w:t>
      </w:r>
      <w:del w:id="560" w:author="Devayani" w:date="2018-06-15T14:34:00Z">
        <w:r w:rsidRPr="00346178" w:rsidDel="000F2A0C">
          <w:rPr>
            <w:sz w:val="22"/>
            <w:lang w:val="en-GB"/>
          </w:rPr>
          <w:delText>M</w:delText>
        </w:r>
      </w:del>
      <w:ins w:id="561" w:author="Devayani" w:date="2018-06-15T14:34:00Z">
        <w:r w:rsidR="000F2A0C">
          <w:rPr>
            <w:sz w:val="22"/>
            <w:lang w:val="en-GB"/>
          </w:rPr>
          <w:t>m</w:t>
        </w:r>
      </w:ins>
      <w:r w:rsidRPr="00346178">
        <w:rPr>
          <w:sz w:val="22"/>
          <w:lang w:val="en-GB"/>
        </w:rPr>
        <w:t>onohydrate</w:t>
      </w:r>
    </w:p>
    <w:p w14:paraId="3E0EB564" w14:textId="77777777" w:rsidR="00D66485" w:rsidRPr="00346178" w:rsidRDefault="00C84478" w:rsidP="00346178">
      <w:pPr>
        <w:pStyle w:val="BodyTextIndent"/>
        <w:tabs>
          <w:tab w:val="left" w:pos="3384"/>
        </w:tabs>
        <w:ind w:left="0"/>
        <w:rPr>
          <w:sz w:val="22"/>
          <w:lang w:val="en-GB"/>
        </w:rPr>
      </w:pPr>
      <w:ins w:id="562" w:author="Devayani" w:date="2018-05-30T11:02:00Z">
        <w:r w:rsidRPr="00A94BCD">
          <w:rPr>
            <w:sz w:val="22"/>
            <w:lang w:val="en-GB"/>
          </w:rPr>
          <w:tab/>
        </w:r>
      </w:ins>
      <w:r w:rsidR="00D66485" w:rsidRPr="00346178">
        <w:rPr>
          <w:sz w:val="22"/>
          <w:lang w:val="en-GB"/>
        </w:rPr>
        <w:t>Sodium citrate</w:t>
      </w:r>
    </w:p>
    <w:p w14:paraId="55518FF9" w14:textId="77777777" w:rsidR="00D66485" w:rsidRPr="00346178" w:rsidRDefault="00C84478" w:rsidP="00346178">
      <w:pPr>
        <w:pStyle w:val="BodyTextIndent"/>
        <w:tabs>
          <w:tab w:val="left" w:pos="3384"/>
        </w:tabs>
        <w:ind w:left="0"/>
        <w:rPr>
          <w:sz w:val="22"/>
          <w:lang w:val="en-GB"/>
        </w:rPr>
      </w:pPr>
      <w:ins w:id="563" w:author="Devayani" w:date="2018-05-30T11:02:00Z">
        <w:r w:rsidRPr="00346178">
          <w:rPr>
            <w:sz w:val="22"/>
            <w:lang w:val="en-GB"/>
          </w:rPr>
          <w:tab/>
        </w:r>
      </w:ins>
      <w:r w:rsidR="00D66485" w:rsidRPr="00346178">
        <w:rPr>
          <w:sz w:val="22"/>
          <w:lang w:val="en-GB"/>
        </w:rPr>
        <w:t>Alfadex</w:t>
      </w:r>
    </w:p>
    <w:p w14:paraId="350D2AB6" w14:textId="77777777" w:rsidR="00D66485" w:rsidRPr="00346178" w:rsidRDefault="00C84478" w:rsidP="00346178">
      <w:pPr>
        <w:pStyle w:val="BodyTextIndent"/>
        <w:tabs>
          <w:tab w:val="left" w:pos="3384"/>
        </w:tabs>
        <w:ind w:left="0"/>
        <w:rPr>
          <w:sz w:val="22"/>
          <w:lang w:val="en-GB"/>
        </w:rPr>
      </w:pPr>
      <w:ins w:id="564" w:author="Devayani" w:date="2018-05-30T11:02:00Z">
        <w:r w:rsidRPr="00346178">
          <w:rPr>
            <w:sz w:val="22"/>
            <w:lang w:val="en-GB"/>
          </w:rPr>
          <w:tab/>
        </w:r>
      </w:ins>
      <w:r w:rsidR="00D66485" w:rsidRPr="00346178">
        <w:rPr>
          <w:sz w:val="22"/>
          <w:lang w:val="en-GB"/>
        </w:rPr>
        <w:t>Hydrochloric acid</w:t>
      </w:r>
      <w:ins w:id="565" w:author="Devayani" w:date="2018-06-15T14:34:00Z">
        <w:r w:rsidR="000F2A0C">
          <w:rPr>
            <w:sz w:val="22"/>
            <w:lang w:val="en-GB"/>
          </w:rPr>
          <w:t xml:space="preserve"> (for pH</w:t>
        </w:r>
      </w:ins>
      <w:ins w:id="566" w:author="Devayani" w:date="2018-06-15T14:47:00Z">
        <w:r w:rsidR="00215B7C">
          <w:rPr>
            <w:sz w:val="22"/>
            <w:lang w:val="en-GB"/>
          </w:rPr>
          <w:noBreakHyphen/>
        </w:r>
      </w:ins>
      <w:ins w:id="567" w:author="Devayani" w:date="2018-06-15T14:34:00Z">
        <w:r w:rsidR="000F2A0C">
          <w:rPr>
            <w:sz w:val="22"/>
            <w:lang w:val="en-GB"/>
          </w:rPr>
          <w:t>adjustment)</w:t>
        </w:r>
      </w:ins>
      <w:del w:id="568" w:author="Devayani" w:date="2018-05-30T11:54:00Z">
        <w:r w:rsidR="00D66485" w:rsidRPr="00346178" w:rsidDel="00D17AE3">
          <w:rPr>
            <w:sz w:val="22"/>
            <w:lang w:val="en-GB"/>
          </w:rPr>
          <w:delText xml:space="preserve"> </w:delText>
        </w:r>
      </w:del>
    </w:p>
    <w:p w14:paraId="552C4722" w14:textId="77777777" w:rsidR="00D66485" w:rsidRPr="00346178" w:rsidRDefault="00C84478" w:rsidP="00346178">
      <w:pPr>
        <w:pStyle w:val="BodyTextIndent"/>
        <w:tabs>
          <w:tab w:val="left" w:pos="3384"/>
        </w:tabs>
        <w:ind w:left="0"/>
        <w:rPr>
          <w:sz w:val="22"/>
          <w:lang w:val="en-GB"/>
        </w:rPr>
      </w:pPr>
      <w:ins w:id="569" w:author="Devayani" w:date="2018-05-30T11:02:00Z">
        <w:r w:rsidRPr="00346178">
          <w:rPr>
            <w:sz w:val="22"/>
            <w:lang w:val="en-GB"/>
          </w:rPr>
          <w:tab/>
        </w:r>
      </w:ins>
      <w:r w:rsidR="00D66485" w:rsidRPr="00346178">
        <w:rPr>
          <w:sz w:val="22"/>
          <w:lang w:val="en-GB"/>
        </w:rPr>
        <w:t>Sodium hydroxide</w:t>
      </w:r>
      <w:ins w:id="570" w:author="Devayani" w:date="2018-06-15T14:34:00Z">
        <w:r w:rsidR="000F2A0C">
          <w:rPr>
            <w:sz w:val="22"/>
            <w:lang w:val="en-GB"/>
          </w:rPr>
          <w:t xml:space="preserve"> (for pH</w:t>
        </w:r>
      </w:ins>
      <w:ins w:id="571" w:author="Devayani" w:date="2018-06-15T14:47:00Z">
        <w:r w:rsidR="00215B7C">
          <w:rPr>
            <w:sz w:val="22"/>
            <w:lang w:val="en-GB"/>
          </w:rPr>
          <w:noBreakHyphen/>
        </w:r>
      </w:ins>
      <w:ins w:id="572" w:author="Devayani" w:date="2018-06-15T14:34:00Z">
        <w:r w:rsidR="000F2A0C">
          <w:rPr>
            <w:sz w:val="22"/>
            <w:lang w:val="en-GB"/>
          </w:rPr>
          <w:t>adjustment)</w:t>
        </w:r>
      </w:ins>
      <w:del w:id="573" w:author="Devayani" w:date="2018-05-30T11:54:00Z">
        <w:r w:rsidR="00D66485" w:rsidRPr="00346178" w:rsidDel="00D17AE3">
          <w:rPr>
            <w:sz w:val="22"/>
            <w:lang w:val="en-GB"/>
          </w:rPr>
          <w:delText xml:space="preserve"> </w:delText>
        </w:r>
      </w:del>
    </w:p>
    <w:p w14:paraId="1EB1B3FA" w14:textId="77777777" w:rsidR="00D66485" w:rsidRPr="00346178" w:rsidRDefault="00D66485" w:rsidP="00346178">
      <w:pPr>
        <w:pStyle w:val="BodyTextIndent"/>
        <w:tabs>
          <w:tab w:val="left" w:pos="2340"/>
        </w:tabs>
        <w:ind w:left="0"/>
        <w:rPr>
          <w:sz w:val="22"/>
          <w:lang w:val="en-GB"/>
        </w:rPr>
      </w:pPr>
    </w:p>
    <w:p w14:paraId="22524262" w14:textId="77777777" w:rsidR="00D66485" w:rsidRPr="00346178" w:rsidRDefault="00D66485" w:rsidP="00346178">
      <w:pPr>
        <w:pStyle w:val="BodyTextIndent"/>
        <w:tabs>
          <w:tab w:val="left" w:pos="3384"/>
        </w:tabs>
        <w:ind w:left="0"/>
        <w:rPr>
          <w:sz w:val="22"/>
          <w:lang w:val="en-GB"/>
        </w:rPr>
      </w:pPr>
      <w:r w:rsidRPr="00346178">
        <w:rPr>
          <w:sz w:val="22"/>
          <w:lang w:val="en-GB"/>
        </w:rPr>
        <w:t>Diluent:</w:t>
      </w:r>
      <w:r w:rsidRPr="00346178">
        <w:rPr>
          <w:sz w:val="22"/>
          <w:lang w:val="en-GB"/>
        </w:rPr>
        <w:tab/>
      </w:r>
      <w:del w:id="574" w:author="Devayani" w:date="2018-05-30T11:03:00Z">
        <w:r w:rsidRPr="00346178" w:rsidDel="00C84478">
          <w:rPr>
            <w:sz w:val="22"/>
            <w:lang w:val="en-GB"/>
          </w:rPr>
          <w:tab/>
        </w:r>
        <w:r w:rsidRPr="00346178" w:rsidDel="00C84478">
          <w:rPr>
            <w:sz w:val="22"/>
            <w:lang w:val="en-GB"/>
          </w:rPr>
          <w:tab/>
        </w:r>
        <w:r w:rsidRPr="00346178" w:rsidDel="00C84478">
          <w:rPr>
            <w:sz w:val="22"/>
            <w:lang w:val="en-GB"/>
          </w:rPr>
          <w:tab/>
        </w:r>
      </w:del>
      <w:r w:rsidRPr="00346178">
        <w:rPr>
          <w:sz w:val="22"/>
          <w:lang w:val="en-GB"/>
        </w:rPr>
        <w:t>Benzyl alcohol</w:t>
      </w:r>
    </w:p>
    <w:p w14:paraId="48C964CB" w14:textId="77777777" w:rsidR="00D66485" w:rsidRPr="00346178" w:rsidRDefault="00C84478" w:rsidP="00346178">
      <w:pPr>
        <w:pStyle w:val="BodyTextIndent"/>
        <w:tabs>
          <w:tab w:val="left" w:pos="3384"/>
        </w:tabs>
        <w:ind w:left="0"/>
        <w:rPr>
          <w:sz w:val="22"/>
          <w:lang w:val="en-GB"/>
        </w:rPr>
      </w:pPr>
      <w:ins w:id="575" w:author="Devayani" w:date="2018-05-30T11:03:00Z">
        <w:r w:rsidRPr="00346178">
          <w:rPr>
            <w:sz w:val="22"/>
            <w:lang w:val="en-GB"/>
          </w:rPr>
          <w:tab/>
        </w:r>
      </w:ins>
      <w:r w:rsidR="00D66485" w:rsidRPr="00346178">
        <w:rPr>
          <w:sz w:val="22"/>
          <w:lang w:val="en-GB"/>
        </w:rPr>
        <w:t>Water for injections</w:t>
      </w:r>
    </w:p>
    <w:p w14:paraId="712CAC9D" w14:textId="77777777" w:rsidR="00D66485" w:rsidRPr="00346178" w:rsidRDefault="00D66485" w:rsidP="00C84478">
      <w:pPr>
        <w:rPr>
          <w:b/>
          <w:sz w:val="22"/>
        </w:rPr>
      </w:pPr>
    </w:p>
    <w:p w14:paraId="59E70050" w14:textId="77777777" w:rsidR="00D66485" w:rsidRPr="00346178" w:rsidRDefault="00D66485" w:rsidP="00346178">
      <w:pPr>
        <w:keepNext/>
        <w:rPr>
          <w:b/>
          <w:sz w:val="22"/>
        </w:rPr>
      </w:pPr>
      <w:r w:rsidRPr="00346178">
        <w:rPr>
          <w:b/>
          <w:sz w:val="22"/>
        </w:rPr>
        <w:t>6.2</w:t>
      </w:r>
      <w:r w:rsidRPr="00346178">
        <w:rPr>
          <w:b/>
          <w:sz w:val="22"/>
        </w:rPr>
        <w:tab/>
        <w:t>Incompatibilities</w:t>
      </w:r>
    </w:p>
    <w:p w14:paraId="0E03F1E1" w14:textId="77777777" w:rsidR="00D66485" w:rsidRPr="00346178" w:rsidRDefault="00D66485" w:rsidP="00346178">
      <w:pPr>
        <w:keepNext/>
        <w:rPr>
          <w:sz w:val="22"/>
        </w:rPr>
      </w:pPr>
    </w:p>
    <w:p w14:paraId="4862FF08" w14:textId="77777777" w:rsidR="00D66485" w:rsidRPr="00346178" w:rsidRDefault="00D66485" w:rsidP="00346178">
      <w:pPr>
        <w:pStyle w:val="BodyTextIndent"/>
        <w:ind w:left="0"/>
        <w:rPr>
          <w:sz w:val="22"/>
          <w:lang w:val="en-GB"/>
        </w:rPr>
      </w:pPr>
      <w:r w:rsidRPr="00346178">
        <w:rPr>
          <w:sz w:val="22"/>
          <w:lang w:val="en-GB"/>
        </w:rPr>
        <w:t>Not applicable.</w:t>
      </w:r>
    </w:p>
    <w:p w14:paraId="18DEBBE3" w14:textId="77777777" w:rsidR="00D66485" w:rsidRPr="00346178" w:rsidRDefault="00D66485" w:rsidP="00C84478">
      <w:pPr>
        <w:rPr>
          <w:sz w:val="22"/>
        </w:rPr>
      </w:pPr>
    </w:p>
    <w:p w14:paraId="33DAAF1C" w14:textId="77777777" w:rsidR="00D66485" w:rsidRPr="00346178" w:rsidRDefault="00D66485" w:rsidP="00346178">
      <w:pPr>
        <w:keepNext/>
        <w:rPr>
          <w:b/>
          <w:sz w:val="22"/>
        </w:rPr>
      </w:pPr>
      <w:r w:rsidRPr="00346178">
        <w:rPr>
          <w:b/>
          <w:sz w:val="22"/>
        </w:rPr>
        <w:t>6.3</w:t>
      </w:r>
      <w:r w:rsidRPr="00346178">
        <w:rPr>
          <w:b/>
          <w:sz w:val="22"/>
        </w:rPr>
        <w:tab/>
        <w:t>Shelf life</w:t>
      </w:r>
    </w:p>
    <w:p w14:paraId="677C8F20" w14:textId="77777777" w:rsidR="00D66485" w:rsidRPr="00346178" w:rsidRDefault="00D66485" w:rsidP="00346178">
      <w:pPr>
        <w:keepNext/>
        <w:rPr>
          <w:sz w:val="22"/>
        </w:rPr>
      </w:pPr>
    </w:p>
    <w:p w14:paraId="308BA32E" w14:textId="77777777" w:rsidR="00D66485" w:rsidRDefault="00D66485" w:rsidP="00346178">
      <w:pPr>
        <w:pStyle w:val="BodyTextIndent"/>
        <w:keepNext/>
        <w:ind w:left="0"/>
        <w:rPr>
          <w:ins w:id="576" w:author="Devayani" w:date="2018-06-06T11:08:00Z"/>
          <w:sz w:val="22"/>
          <w:u w:val="single"/>
          <w:lang w:val="en-GB"/>
        </w:rPr>
      </w:pPr>
      <w:r w:rsidRPr="00346178">
        <w:rPr>
          <w:sz w:val="22"/>
          <w:u w:val="single"/>
          <w:lang w:val="en-GB"/>
        </w:rPr>
        <w:t>Shelf life of the medicinal product as packaged for sale</w:t>
      </w:r>
    </w:p>
    <w:p w14:paraId="77FFEC68" w14:textId="77777777" w:rsidR="00287C0D" w:rsidRPr="00346178" w:rsidRDefault="00287C0D" w:rsidP="00346178">
      <w:pPr>
        <w:pStyle w:val="BodyTextIndent"/>
        <w:keepNext/>
        <w:ind w:left="0"/>
        <w:rPr>
          <w:sz w:val="22"/>
          <w:u w:val="single"/>
          <w:lang w:val="en-GB"/>
        </w:rPr>
      </w:pPr>
    </w:p>
    <w:p w14:paraId="301D43AC" w14:textId="77777777" w:rsidR="00D66485" w:rsidRPr="00346178" w:rsidRDefault="00D66485" w:rsidP="00346178">
      <w:pPr>
        <w:pStyle w:val="BodyTextIndent"/>
        <w:ind w:left="0"/>
        <w:rPr>
          <w:sz w:val="22"/>
          <w:lang w:val="en-GB"/>
        </w:rPr>
      </w:pPr>
      <w:r w:rsidRPr="00346178">
        <w:rPr>
          <w:sz w:val="22"/>
          <w:lang w:val="en-GB"/>
        </w:rPr>
        <w:t xml:space="preserve">36 </w:t>
      </w:r>
      <w:del w:id="577" w:author="Devayani" w:date="2018-05-30T11:14:00Z">
        <w:r w:rsidRPr="00346178" w:rsidDel="0015690F">
          <w:rPr>
            <w:sz w:val="22"/>
            <w:lang w:val="en-GB"/>
          </w:rPr>
          <w:delText xml:space="preserve"> </w:delText>
        </w:r>
      </w:del>
      <w:r w:rsidRPr="00346178">
        <w:rPr>
          <w:sz w:val="22"/>
          <w:lang w:val="en-GB"/>
        </w:rPr>
        <w:t>months.</w:t>
      </w:r>
    </w:p>
    <w:p w14:paraId="6DB9FAEB" w14:textId="77777777" w:rsidR="00D66485" w:rsidRPr="00346178" w:rsidRDefault="00D66485" w:rsidP="00346178">
      <w:pPr>
        <w:pStyle w:val="BodyTextIndent"/>
        <w:ind w:left="0"/>
        <w:rPr>
          <w:sz w:val="22"/>
          <w:lang w:val="en-GB"/>
        </w:rPr>
      </w:pPr>
    </w:p>
    <w:p w14:paraId="12DBF69F" w14:textId="77777777" w:rsidR="00D66485" w:rsidRDefault="00D66485" w:rsidP="00346178">
      <w:pPr>
        <w:pStyle w:val="BodyTextIndent"/>
        <w:keepNext/>
        <w:ind w:left="0"/>
        <w:rPr>
          <w:ins w:id="578" w:author="Devayani" w:date="2018-06-06T11:08:00Z"/>
          <w:sz w:val="22"/>
          <w:u w:val="single"/>
          <w:lang w:val="en-GB"/>
        </w:rPr>
      </w:pPr>
      <w:r w:rsidRPr="00346178">
        <w:rPr>
          <w:sz w:val="22"/>
          <w:u w:val="single"/>
          <w:lang w:val="en-GB"/>
        </w:rPr>
        <w:t>Shelf life of the medicinal product after reconstitution</w:t>
      </w:r>
    </w:p>
    <w:p w14:paraId="1B90DEF2" w14:textId="77777777" w:rsidR="00287C0D" w:rsidRPr="00346178" w:rsidRDefault="00287C0D" w:rsidP="00346178">
      <w:pPr>
        <w:pStyle w:val="BodyTextIndent"/>
        <w:keepNext/>
        <w:ind w:left="0"/>
        <w:rPr>
          <w:sz w:val="22"/>
          <w:u w:val="single"/>
          <w:lang w:val="en-GB"/>
        </w:rPr>
      </w:pPr>
    </w:p>
    <w:p w14:paraId="1FC5B1B3" w14:textId="77777777" w:rsidR="00D66485" w:rsidRPr="00346178" w:rsidRDefault="00D66485" w:rsidP="00346178">
      <w:pPr>
        <w:rPr>
          <w:b/>
          <w:sz w:val="22"/>
        </w:rPr>
      </w:pPr>
      <w:r w:rsidRPr="00346178">
        <w:rPr>
          <w:sz w:val="22"/>
        </w:rPr>
        <w:t>Chemical and physical in-use stability has been demonstrated for 24 hours at 25</w:t>
      </w:r>
      <w:r w:rsidRPr="00346178">
        <w:rPr>
          <w:sz w:val="22"/>
        </w:rPr>
        <w:sym w:font="Symbol" w:char="F0B0"/>
      </w:r>
      <w:r w:rsidRPr="00346178">
        <w:rPr>
          <w:sz w:val="22"/>
        </w:rPr>
        <w:t>C</w:t>
      </w:r>
      <w:ins w:id="579" w:author="Devayani" w:date="2018-06-06T11:01:00Z">
        <w:r w:rsidR="008B6F91">
          <w:rPr>
            <w:sz w:val="22"/>
          </w:rPr>
          <w:t>.</w:t>
        </w:r>
      </w:ins>
    </w:p>
    <w:p w14:paraId="7E3ED3F3" w14:textId="77777777" w:rsidR="00D66485" w:rsidRPr="00346178" w:rsidRDefault="00D66485" w:rsidP="00C84478">
      <w:pPr>
        <w:rPr>
          <w:sz w:val="22"/>
        </w:rPr>
      </w:pPr>
    </w:p>
    <w:p w14:paraId="4B560CC2" w14:textId="77777777" w:rsidR="00D66485" w:rsidRPr="00346178" w:rsidRDefault="00D66485" w:rsidP="00346178">
      <w:pPr>
        <w:keepNext/>
        <w:rPr>
          <w:b/>
          <w:sz w:val="22"/>
        </w:rPr>
      </w:pPr>
      <w:r w:rsidRPr="00346178">
        <w:rPr>
          <w:b/>
          <w:sz w:val="22"/>
        </w:rPr>
        <w:t>6.4</w:t>
      </w:r>
      <w:r w:rsidRPr="00346178">
        <w:rPr>
          <w:b/>
          <w:sz w:val="22"/>
        </w:rPr>
        <w:tab/>
        <w:t xml:space="preserve">Special </w:t>
      </w:r>
      <w:del w:id="580" w:author="Devayani" w:date="2018-05-30T11:03:00Z">
        <w:r w:rsidRPr="00346178" w:rsidDel="00C84478">
          <w:rPr>
            <w:b/>
            <w:sz w:val="22"/>
          </w:rPr>
          <w:delText>P</w:delText>
        </w:r>
      </w:del>
      <w:ins w:id="581" w:author="Devayani" w:date="2018-05-30T11:03:00Z">
        <w:r w:rsidR="00C84478" w:rsidRPr="00A94BCD">
          <w:rPr>
            <w:b/>
            <w:sz w:val="22"/>
          </w:rPr>
          <w:t>p</w:t>
        </w:r>
      </w:ins>
      <w:r w:rsidRPr="00346178">
        <w:rPr>
          <w:b/>
          <w:sz w:val="22"/>
        </w:rPr>
        <w:t xml:space="preserve">recautions for </w:t>
      </w:r>
      <w:del w:id="582" w:author="Devayani" w:date="2018-05-30T11:03:00Z">
        <w:r w:rsidRPr="00346178" w:rsidDel="00C84478">
          <w:rPr>
            <w:b/>
            <w:sz w:val="22"/>
          </w:rPr>
          <w:delText>S</w:delText>
        </w:r>
      </w:del>
      <w:ins w:id="583" w:author="Devayani" w:date="2018-05-30T11:03:00Z">
        <w:r w:rsidR="00C84478" w:rsidRPr="00A94BCD">
          <w:rPr>
            <w:b/>
            <w:sz w:val="22"/>
          </w:rPr>
          <w:t>s</w:t>
        </w:r>
      </w:ins>
      <w:r w:rsidRPr="00346178">
        <w:rPr>
          <w:b/>
          <w:sz w:val="22"/>
        </w:rPr>
        <w:t>torage</w:t>
      </w:r>
    </w:p>
    <w:p w14:paraId="3F345581" w14:textId="77777777" w:rsidR="00D66485" w:rsidRPr="00346178" w:rsidRDefault="00D66485" w:rsidP="00346178">
      <w:pPr>
        <w:keepNext/>
        <w:rPr>
          <w:sz w:val="22"/>
        </w:rPr>
      </w:pPr>
    </w:p>
    <w:p w14:paraId="55C10656" w14:textId="77777777" w:rsidR="00D66485" w:rsidRPr="00346178" w:rsidRDefault="000F2A0C" w:rsidP="00346178">
      <w:pPr>
        <w:pStyle w:val="BodyTextIndent"/>
        <w:ind w:left="0"/>
        <w:rPr>
          <w:sz w:val="22"/>
          <w:lang w:val="en-GB"/>
        </w:rPr>
      </w:pPr>
      <w:ins w:id="584" w:author="Devayani" w:date="2018-06-15T14:35:00Z">
        <w:r>
          <w:rPr>
            <w:sz w:val="22"/>
            <w:lang w:val="en-GB"/>
          </w:rPr>
          <w:t xml:space="preserve">This medicinal product does not require any special storage conditions. </w:t>
        </w:r>
      </w:ins>
      <w:del w:id="585" w:author="Devayani" w:date="2018-06-15T14:36:00Z">
        <w:r w:rsidR="00D66485" w:rsidRPr="00346178" w:rsidDel="000F2A0C">
          <w:rPr>
            <w:sz w:val="22"/>
            <w:lang w:val="en-GB"/>
          </w:rPr>
          <w:delText>No special precautions for storage.</w:delText>
        </w:r>
      </w:del>
    </w:p>
    <w:p w14:paraId="691CEE3A" w14:textId="77777777" w:rsidR="00C84478" w:rsidRPr="00A94BCD" w:rsidRDefault="00C84478" w:rsidP="00346178">
      <w:pPr>
        <w:pStyle w:val="BodyTextIndent"/>
        <w:ind w:left="0"/>
        <w:rPr>
          <w:ins w:id="586" w:author="Devayani" w:date="2018-05-30T11:04:00Z"/>
          <w:sz w:val="22"/>
          <w:lang w:val="en-GB"/>
        </w:rPr>
      </w:pPr>
    </w:p>
    <w:p w14:paraId="15EC10DF" w14:textId="77777777" w:rsidR="00C84478" w:rsidRPr="00A94BCD" w:rsidDel="002B73B5" w:rsidRDefault="00C84478" w:rsidP="00C84478">
      <w:pPr>
        <w:rPr>
          <w:ins w:id="587" w:author="Devayani" w:date="2018-05-30T11:04:00Z"/>
          <w:del w:id="588" w:author="keljia" w:date="2013-11-26T20:49:00Z"/>
          <w:sz w:val="22"/>
          <w:szCs w:val="22"/>
        </w:rPr>
      </w:pPr>
      <w:ins w:id="589" w:author="Devayani" w:date="2018-05-30T11:04:00Z">
        <w:r w:rsidRPr="00A94BCD">
          <w:rPr>
            <w:sz w:val="22"/>
            <w:szCs w:val="22"/>
          </w:rPr>
          <w:t>For storage conditions after reconstitution of the medicinal product</w:t>
        </w:r>
      </w:ins>
      <w:ins w:id="590" w:author="Devayani" w:date="2018-06-15T14:37:00Z">
        <w:r w:rsidR="000F2A0C">
          <w:rPr>
            <w:sz w:val="22"/>
            <w:szCs w:val="22"/>
          </w:rPr>
          <w:t>,</w:t>
        </w:r>
      </w:ins>
      <w:ins w:id="591" w:author="Devayani" w:date="2018-05-30T11:04:00Z">
        <w:r w:rsidRPr="00A94BCD">
          <w:rPr>
            <w:sz w:val="22"/>
            <w:szCs w:val="22"/>
          </w:rPr>
          <w:t xml:space="preserve"> see section 6.3.</w:t>
        </w:r>
      </w:ins>
    </w:p>
    <w:p w14:paraId="1C5000C6" w14:textId="77777777" w:rsidR="00C84478" w:rsidRPr="00A94BCD" w:rsidRDefault="00D66485" w:rsidP="00C84478">
      <w:pPr>
        <w:rPr>
          <w:ins w:id="592" w:author="Devayani" w:date="2018-05-30T11:04:00Z"/>
          <w:sz w:val="22"/>
        </w:rPr>
      </w:pPr>
      <w:del w:id="593" w:author="Devayani" w:date="2018-05-30T11:04:00Z">
        <w:r w:rsidRPr="00346178" w:rsidDel="00C84478">
          <w:rPr>
            <w:sz w:val="22"/>
          </w:rPr>
          <w:br w:type="page"/>
        </w:r>
      </w:del>
    </w:p>
    <w:p w14:paraId="443A6387" w14:textId="77777777" w:rsidR="00C84478" w:rsidRPr="00A94BCD" w:rsidRDefault="00C84478" w:rsidP="00C84478">
      <w:pPr>
        <w:rPr>
          <w:ins w:id="594" w:author="Devayani" w:date="2018-05-30T11:04:00Z"/>
          <w:sz w:val="22"/>
        </w:rPr>
      </w:pPr>
    </w:p>
    <w:p w14:paraId="0F090358" w14:textId="77777777" w:rsidR="00D66485" w:rsidRPr="00346178" w:rsidRDefault="00D66485" w:rsidP="00346178">
      <w:pPr>
        <w:keepNext/>
        <w:rPr>
          <w:b/>
          <w:sz w:val="22"/>
        </w:rPr>
      </w:pPr>
      <w:r w:rsidRPr="00346178">
        <w:rPr>
          <w:b/>
          <w:sz w:val="22"/>
        </w:rPr>
        <w:t>6.5</w:t>
      </w:r>
      <w:r w:rsidRPr="00346178">
        <w:rPr>
          <w:b/>
          <w:sz w:val="22"/>
        </w:rPr>
        <w:tab/>
        <w:t xml:space="preserve">Nature and </w:t>
      </w:r>
      <w:del w:id="595" w:author="Devayani" w:date="2018-05-30T11:05:00Z">
        <w:r w:rsidRPr="00346178" w:rsidDel="00C84478">
          <w:rPr>
            <w:b/>
            <w:sz w:val="22"/>
          </w:rPr>
          <w:delText>C</w:delText>
        </w:r>
      </w:del>
      <w:ins w:id="596" w:author="Devayani" w:date="2018-05-30T11:05:00Z">
        <w:r w:rsidR="00C84478" w:rsidRPr="00A94BCD">
          <w:rPr>
            <w:b/>
            <w:sz w:val="22"/>
          </w:rPr>
          <w:t>c</w:t>
        </w:r>
      </w:ins>
      <w:r w:rsidRPr="00346178">
        <w:rPr>
          <w:b/>
          <w:sz w:val="22"/>
        </w:rPr>
        <w:t xml:space="preserve">ontents of </w:t>
      </w:r>
      <w:del w:id="597" w:author="Devayani" w:date="2018-05-30T11:05:00Z">
        <w:r w:rsidRPr="00346178" w:rsidDel="00C84478">
          <w:rPr>
            <w:b/>
            <w:sz w:val="22"/>
          </w:rPr>
          <w:delText>C</w:delText>
        </w:r>
      </w:del>
      <w:ins w:id="598" w:author="Devayani" w:date="2018-05-30T11:05:00Z">
        <w:r w:rsidR="00C84478" w:rsidRPr="00A94BCD">
          <w:rPr>
            <w:b/>
            <w:sz w:val="22"/>
          </w:rPr>
          <w:t>c</w:t>
        </w:r>
      </w:ins>
      <w:r w:rsidRPr="00346178">
        <w:rPr>
          <w:b/>
          <w:sz w:val="22"/>
        </w:rPr>
        <w:t>ontainer</w:t>
      </w:r>
    </w:p>
    <w:p w14:paraId="67D1FD84" w14:textId="77777777" w:rsidR="00D66485" w:rsidRPr="00346178" w:rsidRDefault="00D66485" w:rsidP="00346178">
      <w:pPr>
        <w:keepNext/>
        <w:rPr>
          <w:sz w:val="22"/>
        </w:rPr>
      </w:pPr>
    </w:p>
    <w:p w14:paraId="7DF793C8" w14:textId="77777777" w:rsidR="00D66485" w:rsidRPr="00346178" w:rsidRDefault="00D66485" w:rsidP="00346178">
      <w:pPr>
        <w:pStyle w:val="BodyTextIndent"/>
        <w:ind w:left="0"/>
        <w:rPr>
          <w:sz w:val="22"/>
          <w:lang w:val="en-GB"/>
        </w:rPr>
      </w:pPr>
      <w:r w:rsidRPr="00346178">
        <w:rPr>
          <w:sz w:val="22"/>
          <w:lang w:val="en-GB"/>
        </w:rPr>
        <w:t>Two or ten*, Type I, Ph. Eur, clear, borosilicate glass cartridges divided into two compartments and sealed with a bromobutyl rubber plunger.</w:t>
      </w:r>
      <w:del w:id="599" w:author="Devayani" w:date="2018-05-30T11:14:00Z">
        <w:r w:rsidRPr="00346178" w:rsidDel="0015690F">
          <w:rPr>
            <w:sz w:val="22"/>
            <w:lang w:val="en-GB"/>
          </w:rPr>
          <w:delText xml:space="preserve"> </w:delText>
        </w:r>
      </w:del>
      <w:r w:rsidRPr="00346178">
        <w:rPr>
          <w:sz w:val="22"/>
          <w:lang w:val="en-GB"/>
        </w:rPr>
        <w:t xml:space="preserve"> The cartridge is sealed with an aluminium cap containing a bromobutyl rubber disc.</w:t>
      </w:r>
    </w:p>
    <w:p w14:paraId="1DED4FE7" w14:textId="77777777" w:rsidR="00D66485" w:rsidRPr="00346178" w:rsidRDefault="00D66485" w:rsidP="00346178">
      <w:pPr>
        <w:rPr>
          <w:sz w:val="22"/>
        </w:rPr>
      </w:pPr>
    </w:p>
    <w:p w14:paraId="341F084B" w14:textId="77777777" w:rsidR="00D66485" w:rsidRPr="00346178" w:rsidRDefault="00D66485" w:rsidP="00346178">
      <w:pPr>
        <w:pStyle w:val="BodyTextIndent"/>
        <w:ind w:left="0"/>
        <w:rPr>
          <w:sz w:val="22"/>
          <w:lang w:val="en-GB"/>
        </w:rPr>
      </w:pPr>
      <w:r w:rsidRPr="00346178">
        <w:rPr>
          <w:sz w:val="22"/>
          <w:lang w:val="en-GB"/>
        </w:rPr>
        <w:t>Two or ten* 29 G injection needles.</w:t>
      </w:r>
    </w:p>
    <w:p w14:paraId="258DE1A4" w14:textId="77777777" w:rsidR="00D66485" w:rsidRPr="00346178" w:rsidRDefault="00D66485" w:rsidP="00346178">
      <w:pPr>
        <w:rPr>
          <w:b/>
          <w:bCs/>
          <w:sz w:val="22"/>
        </w:rPr>
      </w:pPr>
      <w:r w:rsidRPr="00346178">
        <w:rPr>
          <w:sz w:val="22"/>
        </w:rPr>
        <w:t>Four or twenty*, pouches containing isopropyl cleansing tissues</w:t>
      </w:r>
      <w:r w:rsidRPr="00346178">
        <w:rPr>
          <w:b/>
          <w:bCs/>
          <w:sz w:val="22"/>
        </w:rPr>
        <w:t>.</w:t>
      </w:r>
    </w:p>
    <w:p w14:paraId="4F16137D" w14:textId="77777777" w:rsidR="00D66485" w:rsidRPr="00346178" w:rsidRDefault="00D66485" w:rsidP="00C84478">
      <w:pPr>
        <w:pStyle w:val="Footer"/>
        <w:tabs>
          <w:tab w:val="clear" w:pos="4536"/>
          <w:tab w:val="clear" w:pos="9072"/>
        </w:tabs>
        <w:rPr>
          <w:rFonts w:ascii="Times New Roman" w:hAnsi="Times New Roman"/>
          <w:sz w:val="22"/>
          <w:lang w:val="en-GB"/>
        </w:rPr>
      </w:pPr>
    </w:p>
    <w:p w14:paraId="1CF6841E" w14:textId="77777777" w:rsidR="00D66485" w:rsidRPr="00346178" w:rsidRDefault="00D66485" w:rsidP="00C40619">
      <w:pPr>
        <w:pStyle w:val="Footer"/>
        <w:tabs>
          <w:tab w:val="clear" w:pos="4536"/>
          <w:tab w:val="clear" w:pos="9072"/>
        </w:tabs>
        <w:rPr>
          <w:rFonts w:ascii="Times New Roman" w:hAnsi="Times New Roman"/>
          <w:sz w:val="22"/>
          <w:lang w:val="en-GB"/>
        </w:rPr>
      </w:pPr>
      <w:del w:id="600" w:author="Devayani" w:date="2018-05-30T11:05:00Z">
        <w:r w:rsidRPr="00346178" w:rsidDel="00C84478">
          <w:rPr>
            <w:rFonts w:ascii="Times New Roman" w:hAnsi="Times New Roman"/>
            <w:sz w:val="22"/>
            <w:lang w:val="en-GB"/>
          </w:rPr>
          <w:tab/>
        </w:r>
      </w:del>
      <w:r w:rsidRPr="00346178">
        <w:rPr>
          <w:rFonts w:ascii="Times New Roman" w:hAnsi="Times New Roman"/>
          <w:sz w:val="22"/>
          <w:lang w:val="en-GB"/>
        </w:rPr>
        <w:t>*Not all pack sizes may be marketed.</w:t>
      </w:r>
    </w:p>
    <w:p w14:paraId="38374758" w14:textId="77777777" w:rsidR="00D66485" w:rsidRPr="00346178" w:rsidRDefault="00D66485" w:rsidP="0015690F">
      <w:pPr>
        <w:pStyle w:val="Footer"/>
        <w:tabs>
          <w:tab w:val="clear" w:pos="4536"/>
          <w:tab w:val="clear" w:pos="9072"/>
        </w:tabs>
        <w:rPr>
          <w:rFonts w:ascii="Times New Roman" w:hAnsi="Times New Roman"/>
          <w:sz w:val="22"/>
          <w:lang w:val="en-GB"/>
        </w:rPr>
      </w:pPr>
    </w:p>
    <w:p w14:paraId="3BB8C9A5" w14:textId="77777777" w:rsidR="00D66485" w:rsidRPr="00346178" w:rsidRDefault="00D66485" w:rsidP="00346178">
      <w:pPr>
        <w:keepNext/>
        <w:rPr>
          <w:b/>
          <w:sz w:val="22"/>
        </w:rPr>
      </w:pPr>
      <w:r w:rsidRPr="00346178">
        <w:rPr>
          <w:b/>
          <w:sz w:val="22"/>
        </w:rPr>
        <w:t>6.6</w:t>
      </w:r>
      <w:del w:id="601" w:author="Devayani" w:date="2018-05-30T11:14:00Z">
        <w:r w:rsidRPr="00346178" w:rsidDel="0015690F">
          <w:rPr>
            <w:b/>
            <w:sz w:val="22"/>
          </w:rPr>
          <w:delText xml:space="preserve">  </w:delText>
        </w:r>
      </w:del>
      <w:r w:rsidRPr="00346178">
        <w:rPr>
          <w:b/>
          <w:sz w:val="22"/>
        </w:rPr>
        <w:tab/>
      </w:r>
      <w:ins w:id="602" w:author="Devayani" w:date="2018-05-30T11:05:00Z">
        <w:r w:rsidR="00C84478" w:rsidRPr="00A94BCD">
          <w:rPr>
            <w:b/>
            <w:sz w:val="22"/>
          </w:rPr>
          <w:t>Special precautions for disposal and other handling</w:t>
        </w:r>
      </w:ins>
      <w:del w:id="603" w:author="Devayani" w:date="2018-05-30T11:05:00Z">
        <w:r w:rsidRPr="00346178" w:rsidDel="00C84478">
          <w:rPr>
            <w:b/>
            <w:sz w:val="22"/>
          </w:rPr>
          <w:delText>Instructions for Use/Handling</w:delText>
        </w:r>
      </w:del>
    </w:p>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p w14:paraId="3B1C8E24" w14:textId="77777777" w:rsidR="00D66485" w:rsidRPr="00346178" w:rsidRDefault="00D66485" w:rsidP="00346178">
      <w:pPr>
        <w:pStyle w:val="BodyTextIndent"/>
        <w:keepNext/>
        <w:ind w:left="0"/>
        <w:rPr>
          <w:strike/>
          <w:sz w:val="22"/>
          <w:lang w:val="en-GB"/>
        </w:rPr>
      </w:pPr>
    </w:p>
    <w:p w14:paraId="5185D4B1" w14:textId="77777777" w:rsidR="00072CB3" w:rsidRDefault="00D66485" w:rsidP="00346178">
      <w:pPr>
        <w:pStyle w:val="Heading5"/>
        <w:ind w:left="0"/>
        <w:rPr>
          <w:ins w:id="604" w:author="Devayani" w:date="2018-06-06T11:08:00Z"/>
          <w:sz w:val="22"/>
        </w:rPr>
      </w:pPr>
      <w:r w:rsidRPr="00346178">
        <w:rPr>
          <w:sz w:val="22"/>
        </w:rPr>
        <w:t>Instructions for use</w:t>
      </w:r>
    </w:p>
    <w:p w14:paraId="163D6D6F" w14:textId="77777777" w:rsidR="00D66485" w:rsidRPr="00346178" w:rsidRDefault="00D66485" w:rsidP="00346178">
      <w:pPr>
        <w:pStyle w:val="Heading5"/>
        <w:ind w:left="0"/>
        <w:rPr>
          <w:sz w:val="22"/>
        </w:rPr>
      </w:pPr>
      <w:del w:id="605" w:author="Devayani" w:date="2018-05-30T11:20:00Z">
        <w:r w:rsidRPr="00346178" w:rsidDel="00273C44">
          <w:rPr>
            <w:sz w:val="22"/>
          </w:rPr>
          <w:delText>:</w:delText>
        </w:r>
      </w:del>
    </w:p>
    <w:p w14:paraId="4D9BFAB7" w14:textId="77777777" w:rsidR="00D66485" w:rsidRPr="00346178" w:rsidRDefault="00D66485" w:rsidP="00346178">
      <w:pPr>
        <w:rPr>
          <w:sz w:val="22"/>
        </w:rPr>
      </w:pPr>
      <w:r w:rsidRPr="00346178">
        <w:rPr>
          <w:sz w:val="22"/>
        </w:rPr>
        <w:t>To perform the reconstitution, attach the needle to the device by pressing the needle onto the tip of the device and turning clockwise until it stops.</w:t>
      </w:r>
      <w:del w:id="606" w:author="Devayani" w:date="2018-05-30T11:14:00Z">
        <w:r w:rsidRPr="00346178" w:rsidDel="0015690F">
          <w:rPr>
            <w:sz w:val="22"/>
          </w:rPr>
          <w:delText xml:space="preserve"> </w:delText>
        </w:r>
      </w:del>
      <w:r w:rsidRPr="00346178">
        <w:rPr>
          <w:sz w:val="22"/>
        </w:rPr>
        <w:t xml:space="preserve"> Remove the outer protective cap of the needle.</w:t>
      </w:r>
      <w:del w:id="607" w:author="Devayani" w:date="2018-05-30T11:14:00Z">
        <w:r w:rsidRPr="00346178" w:rsidDel="0015690F">
          <w:rPr>
            <w:sz w:val="22"/>
          </w:rPr>
          <w:delText xml:space="preserve"> </w:delText>
        </w:r>
      </w:del>
      <w:r w:rsidRPr="00346178">
        <w:rPr>
          <w:sz w:val="22"/>
        </w:rPr>
        <w:t xml:space="preserve"> Turn the plunger rod clockwise until it stops to reconstitute the alprostadil powder.</w:t>
      </w:r>
      <w:del w:id="608" w:author="Devayani" w:date="2018-05-30T11:14:00Z">
        <w:r w:rsidRPr="00346178" w:rsidDel="0015690F">
          <w:rPr>
            <w:sz w:val="22"/>
          </w:rPr>
          <w:delText xml:space="preserve"> </w:delText>
        </w:r>
      </w:del>
      <w:r w:rsidRPr="00346178">
        <w:rPr>
          <w:sz w:val="22"/>
        </w:rPr>
        <w:t xml:space="preserve"> Invert the device twice in order to make sure the solution is evenly mixed.</w:t>
      </w:r>
      <w:del w:id="609" w:author="Devayani" w:date="2018-05-30T11:14:00Z">
        <w:r w:rsidRPr="00346178" w:rsidDel="0015690F">
          <w:rPr>
            <w:sz w:val="22"/>
          </w:rPr>
          <w:delText xml:space="preserve"> </w:delText>
        </w:r>
      </w:del>
      <w:r w:rsidRPr="00346178">
        <w:rPr>
          <w:sz w:val="22"/>
        </w:rPr>
        <w:t xml:space="preserve"> The solution should be clear.</w:t>
      </w:r>
      <w:del w:id="610" w:author="Devayani" w:date="2018-05-30T11:14:00Z">
        <w:r w:rsidRPr="00346178" w:rsidDel="0015690F">
          <w:rPr>
            <w:sz w:val="22"/>
          </w:rPr>
          <w:delText xml:space="preserve"> </w:delText>
        </w:r>
      </w:del>
      <w:r w:rsidRPr="00346178">
        <w:rPr>
          <w:sz w:val="22"/>
        </w:rPr>
        <w:t xml:space="preserve"> Carefully remove the inner protective cap from the needle.</w:t>
      </w:r>
      <w:del w:id="611" w:author="Devayani" w:date="2018-05-30T11:14:00Z">
        <w:r w:rsidRPr="00346178" w:rsidDel="0015690F">
          <w:rPr>
            <w:sz w:val="22"/>
          </w:rPr>
          <w:delText xml:space="preserve"> </w:delText>
        </w:r>
      </w:del>
      <w:r w:rsidRPr="00346178">
        <w:rPr>
          <w:sz w:val="22"/>
        </w:rPr>
        <w:t xml:space="preserve"> Holding the device upright, press the plunger rod as far as it will go.</w:t>
      </w:r>
      <w:del w:id="612" w:author="Devayani" w:date="2018-05-30T11:14:00Z">
        <w:r w:rsidRPr="00346178" w:rsidDel="0015690F">
          <w:rPr>
            <w:sz w:val="22"/>
          </w:rPr>
          <w:delText xml:space="preserve"> </w:delText>
        </w:r>
      </w:del>
      <w:r w:rsidRPr="00346178">
        <w:rPr>
          <w:sz w:val="22"/>
        </w:rPr>
        <w:t xml:space="preserve"> A few drops will appear at the needle tip.</w:t>
      </w:r>
      <w:del w:id="613" w:author="Devayani" w:date="2018-05-30T11:14:00Z">
        <w:r w:rsidRPr="00346178" w:rsidDel="0015690F">
          <w:rPr>
            <w:sz w:val="22"/>
          </w:rPr>
          <w:delText xml:space="preserve"> </w:delText>
        </w:r>
      </w:del>
      <w:r w:rsidRPr="00346178">
        <w:rPr>
          <w:sz w:val="22"/>
        </w:rPr>
        <w:t xml:space="preserve"> Turn the end of the plunger rod clockwise to select the desired dose.</w:t>
      </w:r>
    </w:p>
    <w:p w14:paraId="73EE0B94" w14:textId="77777777" w:rsidR="00D66485" w:rsidRPr="00346178" w:rsidRDefault="00D66485" w:rsidP="00346178">
      <w:pPr>
        <w:rPr>
          <w:sz w:val="22"/>
        </w:rPr>
      </w:pPr>
    </w:p>
    <w:p w14:paraId="0E3F2973" w14:textId="77777777" w:rsidR="00D66485" w:rsidRPr="00346178" w:rsidRDefault="00D66485" w:rsidP="00346178">
      <w:pPr>
        <w:rPr>
          <w:sz w:val="22"/>
        </w:rPr>
      </w:pPr>
      <w:r w:rsidRPr="00346178">
        <w:rPr>
          <w:sz w:val="22"/>
        </w:rPr>
        <w:t xml:space="preserve">The package insert provides full instructions on reconstitution, cleansing </w:t>
      </w:r>
      <w:ins w:id="614" w:author="Devayani" w:date="2018-05-30T11:22:00Z">
        <w:r w:rsidR="00273C44" w:rsidRPr="00A94BCD">
          <w:rPr>
            <w:sz w:val="22"/>
          </w:rPr>
          <w:t xml:space="preserve">of </w:t>
        </w:r>
      </w:ins>
      <w:r w:rsidRPr="00346178">
        <w:rPr>
          <w:sz w:val="22"/>
        </w:rPr>
        <w:t>the injection site, and also how to perform the injection.</w:t>
      </w:r>
    </w:p>
    <w:p w14:paraId="2825DDD8" w14:textId="77777777" w:rsidR="00C84478" w:rsidRPr="00A94BCD" w:rsidRDefault="00C84478" w:rsidP="00346178">
      <w:pPr>
        <w:rPr>
          <w:ins w:id="615" w:author="Devayani" w:date="2018-05-30T11:05:00Z"/>
          <w:sz w:val="22"/>
        </w:rPr>
      </w:pPr>
    </w:p>
    <w:p w14:paraId="4FBC82BB" w14:textId="77777777" w:rsidR="00C84478" w:rsidRPr="00346178" w:rsidRDefault="00C84478" w:rsidP="00346178">
      <w:pPr>
        <w:rPr>
          <w:ins w:id="616" w:author="Devayani" w:date="2018-05-30T11:05:00Z"/>
          <w:sz w:val="22"/>
          <w:szCs w:val="22"/>
        </w:rPr>
      </w:pPr>
      <w:ins w:id="617" w:author="Devayani" w:date="2018-05-30T11:05:00Z">
        <w:r w:rsidRPr="00A94BCD">
          <w:rPr>
            <w:sz w:val="22"/>
            <w:szCs w:val="22"/>
          </w:rPr>
          <w:t>Any unused medicinal product or waste material should be disposed of in accordance with local requirements.</w:t>
        </w:r>
      </w:ins>
    </w:p>
    <w:p w14:paraId="0DF022EB" w14:textId="77777777" w:rsidR="00D66485" w:rsidRPr="00346178" w:rsidRDefault="00D66485" w:rsidP="00C84478">
      <w:pPr>
        <w:rPr>
          <w:sz w:val="22"/>
        </w:rPr>
      </w:pPr>
    </w:p>
    <w:p w14:paraId="507842D3" w14:textId="77777777" w:rsidR="00D66485" w:rsidRPr="00346178" w:rsidDel="00C84478" w:rsidRDefault="00D66485" w:rsidP="00C40619">
      <w:pPr>
        <w:pStyle w:val="Heading4"/>
        <w:rPr>
          <w:del w:id="618" w:author="Devayani" w:date="2018-05-30T11:06:00Z"/>
          <w:sz w:val="22"/>
        </w:rPr>
      </w:pPr>
      <w:del w:id="619" w:author="Devayani" w:date="2018-05-30T11:06:00Z">
        <w:r w:rsidRPr="00346178" w:rsidDel="00C84478">
          <w:rPr>
            <w:sz w:val="22"/>
          </w:rPr>
          <w:delText>Administrative data</w:delText>
        </w:r>
      </w:del>
    </w:p>
    <w:p w14:paraId="30A86DFF" w14:textId="77777777" w:rsidR="00D66485" w:rsidRPr="00346178" w:rsidRDefault="00D66485" w:rsidP="0015690F">
      <w:pPr>
        <w:pStyle w:val="Footer"/>
        <w:tabs>
          <w:tab w:val="clear" w:pos="4536"/>
          <w:tab w:val="clear" w:pos="9072"/>
        </w:tabs>
        <w:rPr>
          <w:rFonts w:ascii="Times New Roman" w:hAnsi="Times New Roman"/>
          <w:sz w:val="22"/>
          <w:lang w:val="en-GB"/>
        </w:rPr>
      </w:pPr>
    </w:p>
    <w:p w14:paraId="4890A534" w14:textId="77777777" w:rsidR="00D66485" w:rsidRPr="00346178" w:rsidRDefault="00D66485" w:rsidP="00346178">
      <w:pPr>
        <w:keepNext/>
        <w:rPr>
          <w:b/>
          <w:sz w:val="22"/>
        </w:rPr>
      </w:pPr>
      <w:r w:rsidRPr="00346178">
        <w:rPr>
          <w:b/>
          <w:sz w:val="22"/>
        </w:rPr>
        <w:t>7.</w:t>
      </w:r>
      <w:r w:rsidRPr="00346178">
        <w:rPr>
          <w:b/>
          <w:sz w:val="22"/>
        </w:rPr>
        <w:tab/>
      </w:r>
      <w:ins w:id="620" w:author="Devayani" w:date="2018-05-30T11:06:00Z">
        <w:r w:rsidR="00C84478" w:rsidRPr="00A94BCD">
          <w:rPr>
            <w:b/>
            <w:sz w:val="22"/>
          </w:rPr>
          <w:t xml:space="preserve">MARKETING AUTHORISATION HOLDER </w:t>
        </w:r>
      </w:ins>
      <w:del w:id="621" w:author="Devayani" w:date="2018-05-30T11:06:00Z">
        <w:r w:rsidRPr="00346178" w:rsidDel="00C84478">
          <w:rPr>
            <w:b/>
            <w:sz w:val="22"/>
          </w:rPr>
          <w:delText>Marketing Authorization Holder</w:delText>
        </w:r>
      </w:del>
    </w:p>
    <w:p w14:paraId="701EA65C" w14:textId="77777777" w:rsidR="0099003E" w:rsidRPr="00346178" w:rsidRDefault="0099003E" w:rsidP="00346178">
      <w:pPr>
        <w:keepNext/>
        <w:rPr>
          <w:sz w:val="22"/>
        </w:rPr>
      </w:pPr>
    </w:p>
    <w:p w14:paraId="62E11BE5" w14:textId="77777777" w:rsidR="00D66485" w:rsidRPr="00346178" w:rsidRDefault="0099003E" w:rsidP="00346178">
      <w:pPr>
        <w:pStyle w:val="Footer"/>
        <w:tabs>
          <w:tab w:val="clear" w:pos="4536"/>
          <w:tab w:val="clear" w:pos="9072"/>
        </w:tabs>
        <w:rPr>
          <w:rFonts w:ascii="Times New Roman" w:hAnsi="Times New Roman"/>
          <w:sz w:val="22"/>
          <w:lang w:val="en-GB"/>
        </w:rPr>
      </w:pPr>
      <w:r w:rsidRPr="00346178">
        <w:rPr>
          <w:rFonts w:ascii="Times New Roman" w:hAnsi="Times New Roman"/>
          <w:sz w:val="22"/>
          <w:lang w:val="en-GB"/>
        </w:rPr>
        <w:t>Pfizer Ltd</w:t>
      </w:r>
    </w:p>
    <w:p w14:paraId="70F7FF6C" w14:textId="77777777" w:rsidR="00D66485" w:rsidRPr="00346178" w:rsidRDefault="00D66485" w:rsidP="00346178">
      <w:pPr>
        <w:rPr>
          <w:sz w:val="22"/>
        </w:rPr>
      </w:pPr>
      <w:r w:rsidRPr="00346178">
        <w:rPr>
          <w:sz w:val="22"/>
        </w:rPr>
        <w:t>Ramsgate Road</w:t>
      </w:r>
    </w:p>
    <w:p w14:paraId="750ECD44" w14:textId="77777777" w:rsidR="00D66485" w:rsidRPr="00346178" w:rsidRDefault="00D66485" w:rsidP="00346178">
      <w:pPr>
        <w:rPr>
          <w:sz w:val="22"/>
        </w:rPr>
      </w:pPr>
      <w:r w:rsidRPr="00346178">
        <w:rPr>
          <w:sz w:val="22"/>
        </w:rPr>
        <w:t>Sandwich</w:t>
      </w:r>
    </w:p>
    <w:p w14:paraId="53E58D6F" w14:textId="77777777" w:rsidR="00D66485" w:rsidRPr="00346178" w:rsidRDefault="00D66485" w:rsidP="00346178">
      <w:pPr>
        <w:rPr>
          <w:sz w:val="22"/>
        </w:rPr>
      </w:pPr>
      <w:r w:rsidRPr="00346178">
        <w:rPr>
          <w:sz w:val="22"/>
        </w:rPr>
        <w:t>Kent</w:t>
      </w:r>
    </w:p>
    <w:p w14:paraId="286FAC2C" w14:textId="77777777" w:rsidR="00D66485" w:rsidRPr="00346178" w:rsidRDefault="00D66485" w:rsidP="00346178">
      <w:pPr>
        <w:rPr>
          <w:sz w:val="22"/>
        </w:rPr>
      </w:pPr>
      <w:r w:rsidRPr="00346178">
        <w:rPr>
          <w:sz w:val="22"/>
        </w:rPr>
        <w:t>CT13 9NJ</w:t>
      </w:r>
    </w:p>
    <w:p w14:paraId="5F2CED72" w14:textId="77777777" w:rsidR="00D66485" w:rsidRPr="00346178" w:rsidRDefault="00D66485" w:rsidP="00346178">
      <w:pPr>
        <w:rPr>
          <w:sz w:val="22"/>
        </w:rPr>
      </w:pPr>
      <w:r w:rsidRPr="00346178">
        <w:rPr>
          <w:sz w:val="22"/>
        </w:rPr>
        <w:t>United Kingdom</w:t>
      </w:r>
    </w:p>
    <w:p w14:paraId="599E29F8" w14:textId="77777777" w:rsidR="00D66485" w:rsidRPr="00A94BCD" w:rsidRDefault="00D66485" w:rsidP="00C84478">
      <w:pPr>
        <w:rPr>
          <w:ins w:id="622" w:author="Devayani" w:date="2018-05-30T11:06:00Z"/>
          <w:b/>
          <w:sz w:val="22"/>
        </w:rPr>
      </w:pPr>
    </w:p>
    <w:p w14:paraId="23BCFD17" w14:textId="77777777" w:rsidR="00C84478" w:rsidRPr="00346178" w:rsidRDefault="00C84478" w:rsidP="00C84478">
      <w:pPr>
        <w:rPr>
          <w:b/>
          <w:sz w:val="22"/>
        </w:rPr>
      </w:pPr>
    </w:p>
    <w:p w14:paraId="244627B6" w14:textId="77777777" w:rsidR="00D66485" w:rsidRPr="00346178" w:rsidRDefault="00D66485" w:rsidP="00346178">
      <w:pPr>
        <w:keepNext/>
        <w:rPr>
          <w:b/>
          <w:sz w:val="22"/>
        </w:rPr>
      </w:pPr>
      <w:r w:rsidRPr="00346178">
        <w:rPr>
          <w:b/>
          <w:sz w:val="22"/>
        </w:rPr>
        <w:t>8.</w:t>
      </w:r>
      <w:r w:rsidRPr="00346178">
        <w:rPr>
          <w:b/>
          <w:sz w:val="22"/>
        </w:rPr>
        <w:tab/>
      </w:r>
      <w:ins w:id="623" w:author="Devayani" w:date="2018-05-30T11:06:00Z">
        <w:r w:rsidR="00C84478" w:rsidRPr="00A94BCD">
          <w:rPr>
            <w:b/>
            <w:sz w:val="22"/>
          </w:rPr>
          <w:t xml:space="preserve">MARKETING AUTHORISATION NUMBER </w:t>
        </w:r>
      </w:ins>
      <w:del w:id="624" w:author="Devayani" w:date="2018-05-30T11:06:00Z">
        <w:r w:rsidRPr="00346178" w:rsidDel="00C84478">
          <w:rPr>
            <w:b/>
            <w:sz w:val="22"/>
          </w:rPr>
          <w:delText>Marketing Authorisation Number</w:delText>
        </w:r>
      </w:del>
    </w:p>
    <w:p w14:paraId="326E281E" w14:textId="77777777" w:rsidR="00D66485" w:rsidRPr="00346178" w:rsidRDefault="00D66485" w:rsidP="00346178">
      <w:pPr>
        <w:keepNext/>
        <w:rPr>
          <w:b/>
          <w:sz w:val="22"/>
        </w:rPr>
      </w:pPr>
    </w:p>
    <w:p w14:paraId="4705C6D0" w14:textId="77777777" w:rsidR="000E14D7" w:rsidRPr="00346178" w:rsidRDefault="003C4ADB" w:rsidP="00346178">
      <w:pPr>
        <w:pStyle w:val="Footer"/>
        <w:tabs>
          <w:tab w:val="clear" w:pos="4536"/>
          <w:tab w:val="clear" w:pos="9072"/>
        </w:tabs>
        <w:rPr>
          <w:rFonts w:ascii="Times New Roman" w:hAnsi="Times New Roman"/>
          <w:sz w:val="22"/>
          <w:lang w:val="en-GB"/>
        </w:rPr>
      </w:pPr>
      <w:del w:id="625" w:author="Devayani" w:date="2018-05-30T11:06:00Z">
        <w:r w:rsidRPr="00346178" w:rsidDel="00C84478">
          <w:rPr>
            <w:rFonts w:ascii="Times New Roman" w:hAnsi="Times New Roman"/>
            <w:sz w:val="22"/>
            <w:lang w:val="en-GB"/>
          </w:rPr>
          <w:delText>{</w:delText>
        </w:r>
      </w:del>
      <w:ins w:id="626" w:author="Devayani" w:date="2018-05-30T11:06:00Z">
        <w:r w:rsidR="00C84478" w:rsidRPr="00A94BCD">
          <w:rPr>
            <w:rFonts w:ascii="Times New Roman" w:hAnsi="Times New Roman"/>
            <w:sz w:val="22"/>
            <w:lang w:val="en-GB"/>
          </w:rPr>
          <w:t>[</w:t>
        </w:r>
      </w:ins>
      <w:r w:rsidR="001A3B27" w:rsidRPr="00346178">
        <w:rPr>
          <w:rFonts w:ascii="Times New Roman" w:hAnsi="Times New Roman"/>
          <w:sz w:val="22"/>
          <w:lang w:val="en-GB"/>
        </w:rPr>
        <w:t>T</w:t>
      </w:r>
      <w:r w:rsidR="000E14D7" w:rsidRPr="00346178">
        <w:rPr>
          <w:rFonts w:ascii="Times New Roman" w:hAnsi="Times New Roman"/>
          <w:sz w:val="22"/>
          <w:lang w:val="en-GB"/>
        </w:rPr>
        <w:t xml:space="preserve">o be completed </w:t>
      </w:r>
      <w:r w:rsidR="001F32CF" w:rsidRPr="00346178">
        <w:rPr>
          <w:rFonts w:ascii="Times New Roman" w:hAnsi="Times New Roman"/>
          <w:sz w:val="22"/>
          <w:lang w:val="en-GB"/>
        </w:rPr>
        <w:t>nationally</w:t>
      </w:r>
      <w:ins w:id="627" w:author="Devayani" w:date="2018-05-30T11:06:00Z">
        <w:r w:rsidR="00C84478" w:rsidRPr="00A94BCD">
          <w:rPr>
            <w:rFonts w:ascii="Times New Roman" w:hAnsi="Times New Roman"/>
            <w:sz w:val="22"/>
            <w:lang w:val="en-GB"/>
          </w:rPr>
          <w:t>]</w:t>
        </w:r>
      </w:ins>
      <w:del w:id="628" w:author="Devayani" w:date="2018-05-30T11:06:00Z">
        <w:r w:rsidRPr="00346178" w:rsidDel="00C84478">
          <w:rPr>
            <w:rFonts w:ascii="Times New Roman" w:hAnsi="Times New Roman"/>
            <w:sz w:val="22"/>
            <w:lang w:val="en-GB"/>
          </w:rPr>
          <w:delText>}</w:delText>
        </w:r>
      </w:del>
    </w:p>
    <w:p w14:paraId="43A8F114" w14:textId="77777777" w:rsidR="00D66485" w:rsidRPr="00A94BCD" w:rsidRDefault="00D66485" w:rsidP="00C84478">
      <w:pPr>
        <w:rPr>
          <w:ins w:id="629" w:author="Devayani" w:date="2018-05-30T11:09:00Z"/>
          <w:sz w:val="22"/>
        </w:rPr>
      </w:pPr>
    </w:p>
    <w:p w14:paraId="43356C19" w14:textId="77777777" w:rsidR="00C40619" w:rsidRPr="00346178" w:rsidRDefault="00C40619" w:rsidP="00C84478">
      <w:pPr>
        <w:rPr>
          <w:sz w:val="22"/>
        </w:rPr>
      </w:pPr>
    </w:p>
    <w:p w14:paraId="7380E122" w14:textId="77777777" w:rsidR="00D66485" w:rsidRPr="00346178" w:rsidRDefault="00D66485" w:rsidP="00346178">
      <w:pPr>
        <w:keepNext/>
        <w:rPr>
          <w:b/>
          <w:sz w:val="22"/>
        </w:rPr>
      </w:pPr>
      <w:r w:rsidRPr="00346178">
        <w:rPr>
          <w:b/>
          <w:sz w:val="22"/>
        </w:rPr>
        <w:t>9.</w:t>
      </w:r>
      <w:r w:rsidRPr="00346178">
        <w:rPr>
          <w:b/>
          <w:sz w:val="22"/>
        </w:rPr>
        <w:tab/>
      </w:r>
      <w:ins w:id="630" w:author="Devayani" w:date="2018-05-30T11:07:00Z">
        <w:r w:rsidR="00C84478" w:rsidRPr="00A94BCD">
          <w:rPr>
            <w:b/>
            <w:sz w:val="22"/>
          </w:rPr>
          <w:t>DATE OF FIRST AUTHORI</w:t>
        </w:r>
        <w:r w:rsidR="00C40619" w:rsidRPr="00A94BCD">
          <w:rPr>
            <w:b/>
            <w:sz w:val="22"/>
          </w:rPr>
          <w:t>S</w:t>
        </w:r>
        <w:r w:rsidR="00C84478" w:rsidRPr="00287C0D">
          <w:rPr>
            <w:b/>
            <w:sz w:val="22"/>
          </w:rPr>
          <w:t xml:space="preserve">ATION/RENEWAL OF </w:t>
        </w:r>
      </w:ins>
      <w:ins w:id="631" w:author="Devayani" w:date="2018-05-30T11:22:00Z">
        <w:r w:rsidR="00273C44" w:rsidRPr="00B66614">
          <w:rPr>
            <w:b/>
            <w:sz w:val="22"/>
          </w:rPr>
          <w:t xml:space="preserve">THE </w:t>
        </w:r>
      </w:ins>
      <w:ins w:id="632" w:author="Devayani" w:date="2018-05-30T11:07:00Z">
        <w:r w:rsidR="00C84478" w:rsidRPr="00365FEE">
          <w:rPr>
            <w:b/>
            <w:sz w:val="22"/>
          </w:rPr>
          <w:t xml:space="preserve">AUTHORISATION </w:t>
        </w:r>
      </w:ins>
      <w:del w:id="633" w:author="Devayani" w:date="2018-05-30T11:07:00Z">
        <w:r w:rsidRPr="00346178" w:rsidDel="00C84478">
          <w:rPr>
            <w:b/>
            <w:sz w:val="22"/>
          </w:rPr>
          <w:delText>Date of First Authorization/Renewal of Authorization</w:delText>
        </w:r>
      </w:del>
    </w:p>
    <w:p w14:paraId="3249BE54" w14:textId="77777777" w:rsidR="00D66485" w:rsidRPr="00346178" w:rsidRDefault="00D66485" w:rsidP="00346178">
      <w:pPr>
        <w:keepNext/>
        <w:rPr>
          <w:sz w:val="22"/>
          <w:szCs w:val="22"/>
        </w:rPr>
      </w:pPr>
    </w:p>
    <w:p w14:paraId="5217626C" w14:textId="77777777" w:rsidR="00C40619" w:rsidRPr="00A94BCD" w:rsidRDefault="00C40619" w:rsidP="00346178">
      <w:pPr>
        <w:pStyle w:val="Heading6"/>
        <w:ind w:left="0"/>
        <w:rPr>
          <w:ins w:id="634" w:author="Devayani" w:date="2018-05-25T11:13:00Z"/>
          <w:b w:val="0"/>
          <w:sz w:val="22"/>
          <w:szCs w:val="22"/>
          <w:lang w:val="en-GB"/>
        </w:rPr>
      </w:pPr>
      <w:ins w:id="635" w:author="Devayani" w:date="2018-05-25T11:13:00Z">
        <w:r w:rsidRPr="00A94BCD">
          <w:rPr>
            <w:b w:val="0"/>
            <w:sz w:val="22"/>
            <w:szCs w:val="22"/>
            <w:lang w:val="en-GB"/>
          </w:rPr>
          <w:t xml:space="preserve">Date of first authorisation: </w:t>
        </w:r>
      </w:ins>
      <w:r w:rsidRPr="00346178">
        <w:rPr>
          <w:b w:val="0"/>
          <w:sz w:val="22"/>
          <w:szCs w:val="22"/>
          <w:lang w:val="en-GB"/>
        </w:rPr>
        <w:t>13 July 2000</w:t>
      </w:r>
    </w:p>
    <w:p w14:paraId="6627B521" w14:textId="77777777" w:rsidR="00C40619" w:rsidRPr="00346178" w:rsidRDefault="00C40619" w:rsidP="00346178">
      <w:pPr>
        <w:rPr>
          <w:ins w:id="636" w:author="Devayani" w:date="2018-05-25T11:11:00Z"/>
          <w:sz w:val="22"/>
          <w:szCs w:val="22"/>
        </w:rPr>
      </w:pPr>
      <w:ins w:id="637" w:author="Devayani" w:date="2018-05-25T11:11:00Z">
        <w:r w:rsidRPr="00346178">
          <w:rPr>
            <w:sz w:val="22"/>
            <w:szCs w:val="22"/>
          </w:rPr>
          <w:t>Date of last renewal: 13 July 2010</w:t>
        </w:r>
      </w:ins>
    </w:p>
    <w:p w14:paraId="1C5CA269" w14:textId="77777777" w:rsidR="00D66485" w:rsidRPr="00A94BCD" w:rsidRDefault="00D66485" w:rsidP="00346178">
      <w:pPr>
        <w:rPr>
          <w:ins w:id="638" w:author="Devayani" w:date="2018-05-30T11:08:00Z"/>
          <w:sz w:val="22"/>
          <w:szCs w:val="22"/>
        </w:rPr>
      </w:pPr>
    </w:p>
    <w:p w14:paraId="28CF4D71" w14:textId="77777777" w:rsidR="00C40619" w:rsidRPr="00346178" w:rsidRDefault="00C40619" w:rsidP="00346178">
      <w:pPr>
        <w:rPr>
          <w:sz w:val="22"/>
          <w:szCs w:val="22"/>
        </w:rPr>
      </w:pPr>
    </w:p>
    <w:p w14:paraId="33DAC3D7" w14:textId="77777777" w:rsidR="00D66485" w:rsidRPr="00346178" w:rsidRDefault="00D66485" w:rsidP="00346178">
      <w:pPr>
        <w:keepNext/>
        <w:rPr>
          <w:sz w:val="22"/>
        </w:rPr>
      </w:pPr>
      <w:r w:rsidRPr="00346178">
        <w:rPr>
          <w:b/>
          <w:sz w:val="22"/>
        </w:rPr>
        <w:lastRenderedPageBreak/>
        <w:t>10.</w:t>
      </w:r>
      <w:r w:rsidRPr="00346178">
        <w:rPr>
          <w:b/>
          <w:sz w:val="22"/>
        </w:rPr>
        <w:tab/>
      </w:r>
      <w:ins w:id="639" w:author="Devayani" w:date="2018-05-30T11:08:00Z">
        <w:r w:rsidR="00C40619" w:rsidRPr="00A94BCD">
          <w:rPr>
            <w:b/>
            <w:sz w:val="22"/>
          </w:rPr>
          <w:t xml:space="preserve">DATE OF REVISION OF THE TEXT </w:t>
        </w:r>
      </w:ins>
      <w:del w:id="640" w:author="Devayani" w:date="2018-05-30T11:08:00Z">
        <w:r w:rsidRPr="00346178" w:rsidDel="00C40619">
          <w:rPr>
            <w:b/>
            <w:sz w:val="22"/>
          </w:rPr>
          <w:delText>Date of (Partial) Revision of the Text</w:delText>
        </w:r>
      </w:del>
    </w:p>
    <w:p w14:paraId="6A97D623" w14:textId="77777777" w:rsidR="00D66485" w:rsidRPr="00346178" w:rsidRDefault="00D66485" w:rsidP="0015690F">
      <w:pPr>
        <w:pStyle w:val="Heading6"/>
        <w:ind w:left="0"/>
        <w:rPr>
          <w:b w:val="0"/>
          <w:sz w:val="22"/>
          <w:lang w:val="en-GB"/>
        </w:rPr>
      </w:pPr>
      <w:del w:id="641" w:author="Devayani" w:date="2018-05-30T11:08:00Z">
        <w:r w:rsidRPr="00346178" w:rsidDel="00C40619">
          <w:rPr>
            <w:b w:val="0"/>
            <w:sz w:val="22"/>
            <w:lang w:val="en-GB"/>
          </w:rPr>
          <w:tab/>
        </w:r>
      </w:del>
    </w:p>
    <w:p w14:paraId="5DFEDE0C" w14:textId="77777777" w:rsidR="00D66485" w:rsidRPr="00A94BCD" w:rsidRDefault="008B6F91" w:rsidP="0010648F">
      <w:pPr>
        <w:pStyle w:val="Footer"/>
        <w:tabs>
          <w:tab w:val="clear" w:pos="4536"/>
          <w:tab w:val="clear" w:pos="9072"/>
        </w:tabs>
        <w:rPr>
          <w:ins w:id="642" w:author="Devayani" w:date="2018-05-30T11:36:00Z"/>
          <w:rFonts w:ascii="Times New Roman" w:hAnsi="Times New Roman"/>
          <w:sz w:val="22"/>
          <w:lang w:val="en-GB"/>
        </w:rPr>
      </w:pPr>
      <w:ins w:id="643" w:author="Devayani" w:date="2018-06-06T11:03:00Z">
        <w:r>
          <w:rPr>
            <w:rFonts w:ascii="Times New Roman" w:hAnsi="Times New Roman"/>
            <w:sz w:val="22"/>
            <w:lang w:val="en-GB"/>
          </w:rPr>
          <w:t>{</w:t>
        </w:r>
      </w:ins>
      <w:del w:id="644" w:author="Devayani" w:date="2018-05-30T11:08:00Z">
        <w:r w:rsidR="00606E7B" w:rsidRPr="00346178" w:rsidDel="00C40619">
          <w:rPr>
            <w:rFonts w:ascii="Times New Roman" w:hAnsi="Times New Roman"/>
            <w:sz w:val="22"/>
            <w:lang w:val="en-GB"/>
          </w:rPr>
          <w:tab/>
        </w:r>
      </w:del>
      <w:ins w:id="645" w:author="Devayani" w:date="2018-05-30T11:08:00Z">
        <w:r w:rsidR="00C40619" w:rsidRPr="00A94BCD">
          <w:rPr>
            <w:rFonts w:ascii="Times New Roman" w:hAnsi="Times New Roman"/>
            <w:sz w:val="22"/>
            <w:lang w:val="en-GB"/>
          </w:rPr>
          <w:t>DD/MMM/YYYY</w:t>
        </w:r>
      </w:ins>
      <w:ins w:id="646" w:author="Devayani" w:date="2018-06-06T11:03:00Z">
        <w:r>
          <w:rPr>
            <w:rFonts w:ascii="Times New Roman" w:hAnsi="Times New Roman"/>
            <w:sz w:val="22"/>
            <w:lang w:val="en-GB"/>
          </w:rPr>
          <w:t>}</w:t>
        </w:r>
      </w:ins>
    </w:p>
    <w:p w14:paraId="15994A54" w14:textId="77777777" w:rsidR="00D26B09" w:rsidRPr="00A94BCD" w:rsidRDefault="00D26B09" w:rsidP="0010648F">
      <w:pPr>
        <w:pStyle w:val="Footer"/>
        <w:tabs>
          <w:tab w:val="clear" w:pos="4536"/>
          <w:tab w:val="clear" w:pos="9072"/>
        </w:tabs>
        <w:rPr>
          <w:ins w:id="647" w:author="Devayani" w:date="2018-05-30T11:36:00Z"/>
          <w:rFonts w:ascii="Times New Roman" w:hAnsi="Times New Roman"/>
          <w:sz w:val="22"/>
          <w:lang w:val="en-GB"/>
        </w:rPr>
      </w:pPr>
    </w:p>
    <w:p w14:paraId="34C5356F" w14:textId="77777777" w:rsidR="00D26B09" w:rsidRPr="00277560" w:rsidRDefault="00D26B09" w:rsidP="0010648F">
      <w:pPr>
        <w:pStyle w:val="Footer"/>
        <w:tabs>
          <w:tab w:val="clear" w:pos="4536"/>
          <w:tab w:val="clear" w:pos="9072"/>
        </w:tabs>
        <w:rPr>
          <w:rFonts w:ascii="Times New Roman" w:hAnsi="Times New Roman"/>
          <w:sz w:val="22"/>
          <w:lang w:val="en-GB"/>
        </w:rPr>
      </w:pPr>
    </w:p>
    <w:sectPr w:rsidR="00D26B09" w:rsidRPr="00277560" w:rsidSect="00346178">
      <w:footerReference w:type="default" r:id="rId11"/>
      <w:type w:val="continuous"/>
      <w:pgSz w:w="11907" w:h="16840" w:code="9"/>
      <w:pgMar w:top="1138" w:right="1411" w:bottom="1138" w:left="1411" w:header="734" w:footer="734" w:gutter="0"/>
      <w:paperSrc w:other="15"/>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03AAB" w14:textId="77777777" w:rsidR="00197C10" w:rsidRDefault="00197C10">
      <w:r>
        <w:separator/>
      </w:r>
    </w:p>
  </w:endnote>
  <w:endnote w:type="continuationSeparator" w:id="0">
    <w:p w14:paraId="384CA31F" w14:textId="77777777" w:rsidR="00197C10" w:rsidRDefault="00197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abo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8F639" w14:textId="77777777" w:rsidR="00A94BCD" w:rsidRPr="00346178" w:rsidRDefault="00A94BCD">
    <w:pPr>
      <w:pStyle w:val="Footer"/>
      <w:jc w:val="center"/>
      <w:rPr>
        <w:ins w:id="648" w:author="Devayani" w:date="2018-06-06T10:00:00Z"/>
        <w:rFonts w:ascii="Times New Roman" w:hAnsi="Times New Roman"/>
        <w:sz w:val="22"/>
        <w:szCs w:val="22"/>
      </w:rPr>
    </w:pPr>
    <w:ins w:id="649" w:author="Devayani" w:date="2018-06-06T10:00:00Z">
      <w:r w:rsidRPr="00346178">
        <w:rPr>
          <w:rFonts w:ascii="Times New Roman" w:hAnsi="Times New Roman"/>
          <w:sz w:val="22"/>
          <w:szCs w:val="22"/>
        </w:rPr>
        <w:fldChar w:fldCharType="begin"/>
      </w:r>
      <w:r w:rsidRPr="00346178">
        <w:rPr>
          <w:rFonts w:ascii="Times New Roman" w:hAnsi="Times New Roman"/>
          <w:sz w:val="22"/>
          <w:szCs w:val="22"/>
        </w:rPr>
        <w:instrText xml:space="preserve"> PAGE   \* MERGEFORMAT </w:instrText>
      </w:r>
      <w:r w:rsidRPr="00346178">
        <w:rPr>
          <w:rFonts w:ascii="Times New Roman" w:hAnsi="Times New Roman"/>
          <w:sz w:val="22"/>
          <w:szCs w:val="22"/>
        </w:rPr>
        <w:fldChar w:fldCharType="separate"/>
      </w:r>
    </w:ins>
    <w:r w:rsidR="00C17264">
      <w:rPr>
        <w:rFonts w:ascii="Times New Roman" w:hAnsi="Times New Roman"/>
        <w:noProof/>
        <w:sz w:val="22"/>
        <w:szCs w:val="22"/>
      </w:rPr>
      <w:t>5</w:t>
    </w:r>
    <w:ins w:id="650" w:author="Devayani" w:date="2018-06-06T10:00:00Z">
      <w:r w:rsidRPr="00346178">
        <w:rPr>
          <w:rFonts w:ascii="Times New Roman" w:hAnsi="Times New Roman"/>
          <w:noProof/>
          <w:sz w:val="22"/>
          <w:szCs w:val="22"/>
        </w:rPr>
        <w:fldChar w:fldCharType="end"/>
      </w:r>
    </w:ins>
  </w:p>
  <w:p w14:paraId="633AD56D" w14:textId="77777777" w:rsidR="0065066D" w:rsidRPr="00346178" w:rsidRDefault="0065066D">
    <w:pPr>
      <w:pStyle w:val="Footer"/>
      <w:ind w:right="360"/>
      <w:rPr>
        <w:rFonts w:ascii="Times New Roman" w:hAnsi="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6A613" w14:textId="77777777" w:rsidR="00197C10" w:rsidRDefault="00197C10">
      <w:r>
        <w:separator/>
      </w:r>
    </w:p>
  </w:footnote>
  <w:footnote w:type="continuationSeparator" w:id="0">
    <w:p w14:paraId="6B33EC51" w14:textId="77777777" w:rsidR="00197C10" w:rsidRDefault="00197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6E50551"/>
    <w:multiLevelType w:val="singleLevel"/>
    <w:tmpl w:val="685AB180"/>
    <w:lvl w:ilvl="0">
      <w:start w:val="2"/>
      <w:numFmt w:val="decimal"/>
      <w:lvlText w:val="%1."/>
      <w:lvlJc w:val="left"/>
      <w:pPr>
        <w:tabs>
          <w:tab w:val="num" w:pos="720"/>
        </w:tabs>
        <w:ind w:left="720" w:hanging="720"/>
      </w:pPr>
      <w:rPr>
        <w:rFonts w:hint="default"/>
      </w:rPr>
    </w:lvl>
  </w:abstractNum>
  <w:abstractNum w:abstractNumId="2" w15:restartNumberingAfterBreak="0">
    <w:nsid w:val="32F770B2"/>
    <w:multiLevelType w:val="multilevel"/>
    <w:tmpl w:val="4C9086D6"/>
    <w:lvl w:ilvl="0">
      <w:start w:val="4"/>
      <w:numFmt w:val="decimal"/>
      <w:lvlText w:val="%1."/>
      <w:lvlJc w:val="left"/>
      <w:pPr>
        <w:tabs>
          <w:tab w:val="num" w:pos="720"/>
        </w:tabs>
        <w:ind w:left="720" w:hanging="72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515C7BBD"/>
    <w:multiLevelType w:val="singleLevel"/>
    <w:tmpl w:val="D3B2FCB2"/>
    <w:name w:val="dtBL List Bullet"/>
    <w:lvl w:ilvl="0">
      <w:start w:val="1"/>
      <w:numFmt w:val="bullet"/>
      <w:lvlRestart w:val="0"/>
      <w:pStyle w:val="ListBullet"/>
      <w:lvlText w:val=""/>
      <w:lvlJc w:val="left"/>
      <w:pPr>
        <w:tabs>
          <w:tab w:val="num" w:pos="360"/>
        </w:tabs>
        <w:ind w:left="360" w:hanging="360"/>
      </w:pPr>
      <w:rPr>
        <w:rFonts w:ascii="Symbol" w:hAnsi="Symbol" w:hint="default"/>
        <w:caps w:val="0"/>
        <w:u w:val="none"/>
      </w:rPr>
    </w:lvl>
  </w:abstractNum>
  <w:abstractNum w:abstractNumId="4" w15:restartNumberingAfterBreak="0">
    <w:nsid w:val="626202B2"/>
    <w:multiLevelType w:val="hybridMultilevel"/>
    <w:tmpl w:val="362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2D4BFF"/>
    <w:multiLevelType w:val="singleLevel"/>
    <w:tmpl w:val="9B6AA1A4"/>
    <w:lvl w:ilvl="0">
      <w:start w:val="2"/>
      <w:numFmt w:val="lowerRoman"/>
      <w:lvlText w:val="%1)"/>
      <w:lvlJc w:val="left"/>
      <w:pPr>
        <w:tabs>
          <w:tab w:val="num" w:pos="735"/>
        </w:tabs>
        <w:ind w:left="735" w:hanging="735"/>
      </w:pPr>
      <w:rPr>
        <w:rFonts w:hint="default"/>
      </w:rPr>
    </w:lvl>
  </w:abstractNum>
  <w:num w:numId="1" w16cid:durableId="94388170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40190137">
    <w:abstractNumId w:val="5"/>
  </w:num>
  <w:num w:numId="3" w16cid:durableId="1782339117">
    <w:abstractNumId w:val="1"/>
  </w:num>
  <w:num w:numId="4" w16cid:durableId="902182445">
    <w:abstractNumId w:val="2"/>
  </w:num>
  <w:num w:numId="5" w16cid:durableId="302856957">
    <w:abstractNumId w:val="3"/>
  </w:num>
  <w:num w:numId="6" w16cid:durableId="908004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56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6485"/>
    <w:rsid w:val="00016074"/>
    <w:rsid w:val="00025F90"/>
    <w:rsid w:val="00027D79"/>
    <w:rsid w:val="00030F97"/>
    <w:rsid w:val="0003400F"/>
    <w:rsid w:val="00072CB3"/>
    <w:rsid w:val="000D5A66"/>
    <w:rsid w:val="000E14D7"/>
    <w:rsid w:val="000E2A52"/>
    <w:rsid w:val="000F2A0C"/>
    <w:rsid w:val="000F7E90"/>
    <w:rsid w:val="00104255"/>
    <w:rsid w:val="0010648F"/>
    <w:rsid w:val="00107C4E"/>
    <w:rsid w:val="00125496"/>
    <w:rsid w:val="00130385"/>
    <w:rsid w:val="001341F4"/>
    <w:rsid w:val="00134D87"/>
    <w:rsid w:val="0013740A"/>
    <w:rsid w:val="0015690F"/>
    <w:rsid w:val="00197C10"/>
    <w:rsid w:val="001A3B27"/>
    <w:rsid w:val="001A736C"/>
    <w:rsid w:val="001C0108"/>
    <w:rsid w:val="001E2237"/>
    <w:rsid w:val="001F32CF"/>
    <w:rsid w:val="00207AB4"/>
    <w:rsid w:val="00215B7C"/>
    <w:rsid w:val="002509FC"/>
    <w:rsid w:val="00254CB8"/>
    <w:rsid w:val="0026268C"/>
    <w:rsid w:val="00273C44"/>
    <w:rsid w:val="00277560"/>
    <w:rsid w:val="00287C0D"/>
    <w:rsid w:val="002A0347"/>
    <w:rsid w:val="002F51DF"/>
    <w:rsid w:val="00326F42"/>
    <w:rsid w:val="00343030"/>
    <w:rsid w:val="003431AB"/>
    <w:rsid w:val="00346178"/>
    <w:rsid w:val="00360619"/>
    <w:rsid w:val="00364BF4"/>
    <w:rsid w:val="00365FEE"/>
    <w:rsid w:val="003733BC"/>
    <w:rsid w:val="00377614"/>
    <w:rsid w:val="00393FCD"/>
    <w:rsid w:val="003A74C7"/>
    <w:rsid w:val="003B26D5"/>
    <w:rsid w:val="003B6DBB"/>
    <w:rsid w:val="003C4ADB"/>
    <w:rsid w:val="003D251C"/>
    <w:rsid w:val="00410437"/>
    <w:rsid w:val="004251A0"/>
    <w:rsid w:val="004506AC"/>
    <w:rsid w:val="0046615F"/>
    <w:rsid w:val="00483AE6"/>
    <w:rsid w:val="004A653A"/>
    <w:rsid w:val="004B2981"/>
    <w:rsid w:val="004B4CBF"/>
    <w:rsid w:val="004B5C7D"/>
    <w:rsid w:val="004E266E"/>
    <w:rsid w:val="0054434B"/>
    <w:rsid w:val="005538FF"/>
    <w:rsid w:val="005809AD"/>
    <w:rsid w:val="005862ED"/>
    <w:rsid w:val="005B5B36"/>
    <w:rsid w:val="005D1170"/>
    <w:rsid w:val="00605724"/>
    <w:rsid w:val="00606E7B"/>
    <w:rsid w:val="00612231"/>
    <w:rsid w:val="0062167A"/>
    <w:rsid w:val="00630E01"/>
    <w:rsid w:val="00636380"/>
    <w:rsid w:val="006372D7"/>
    <w:rsid w:val="006421E8"/>
    <w:rsid w:val="006448EF"/>
    <w:rsid w:val="0065066D"/>
    <w:rsid w:val="00667D2D"/>
    <w:rsid w:val="00676526"/>
    <w:rsid w:val="006A0B1E"/>
    <w:rsid w:val="006A6A9E"/>
    <w:rsid w:val="006D0659"/>
    <w:rsid w:val="00713C11"/>
    <w:rsid w:val="007160F1"/>
    <w:rsid w:val="00764F64"/>
    <w:rsid w:val="00791C09"/>
    <w:rsid w:val="007B4555"/>
    <w:rsid w:val="007B45A4"/>
    <w:rsid w:val="007D13E9"/>
    <w:rsid w:val="007F334F"/>
    <w:rsid w:val="007F55E0"/>
    <w:rsid w:val="00827077"/>
    <w:rsid w:val="00827CCF"/>
    <w:rsid w:val="00836C67"/>
    <w:rsid w:val="00843CF0"/>
    <w:rsid w:val="00896B6B"/>
    <w:rsid w:val="008B6F91"/>
    <w:rsid w:val="008C290A"/>
    <w:rsid w:val="008D6FD7"/>
    <w:rsid w:val="00906E18"/>
    <w:rsid w:val="00942D5D"/>
    <w:rsid w:val="00953C71"/>
    <w:rsid w:val="00957661"/>
    <w:rsid w:val="00962072"/>
    <w:rsid w:val="00970460"/>
    <w:rsid w:val="009721B3"/>
    <w:rsid w:val="0099003E"/>
    <w:rsid w:val="00991027"/>
    <w:rsid w:val="00991972"/>
    <w:rsid w:val="00993FFC"/>
    <w:rsid w:val="009A3587"/>
    <w:rsid w:val="009C0796"/>
    <w:rsid w:val="009C36D1"/>
    <w:rsid w:val="009C4E2F"/>
    <w:rsid w:val="009C7DBF"/>
    <w:rsid w:val="00A05E72"/>
    <w:rsid w:val="00A13F59"/>
    <w:rsid w:val="00A16E1C"/>
    <w:rsid w:val="00A2266F"/>
    <w:rsid w:val="00A236B1"/>
    <w:rsid w:val="00A3080C"/>
    <w:rsid w:val="00A530BF"/>
    <w:rsid w:val="00A6097F"/>
    <w:rsid w:val="00A620F0"/>
    <w:rsid w:val="00A630A1"/>
    <w:rsid w:val="00A6727C"/>
    <w:rsid w:val="00A76FAA"/>
    <w:rsid w:val="00A772AF"/>
    <w:rsid w:val="00A83BE6"/>
    <w:rsid w:val="00A93036"/>
    <w:rsid w:val="00A93D45"/>
    <w:rsid w:val="00A94BCD"/>
    <w:rsid w:val="00A97FCA"/>
    <w:rsid w:val="00AC1571"/>
    <w:rsid w:val="00AC5E2A"/>
    <w:rsid w:val="00AF3B23"/>
    <w:rsid w:val="00B04140"/>
    <w:rsid w:val="00B12665"/>
    <w:rsid w:val="00B333AD"/>
    <w:rsid w:val="00B66614"/>
    <w:rsid w:val="00B8498A"/>
    <w:rsid w:val="00B872B8"/>
    <w:rsid w:val="00B94464"/>
    <w:rsid w:val="00BA162D"/>
    <w:rsid w:val="00BA78E1"/>
    <w:rsid w:val="00BC1FD3"/>
    <w:rsid w:val="00BE1835"/>
    <w:rsid w:val="00BE7EEB"/>
    <w:rsid w:val="00C04083"/>
    <w:rsid w:val="00C17264"/>
    <w:rsid w:val="00C34196"/>
    <w:rsid w:val="00C40619"/>
    <w:rsid w:val="00C7559E"/>
    <w:rsid w:val="00C84478"/>
    <w:rsid w:val="00CB76D1"/>
    <w:rsid w:val="00CD62D7"/>
    <w:rsid w:val="00CD7AF3"/>
    <w:rsid w:val="00CF6B6D"/>
    <w:rsid w:val="00CF7B55"/>
    <w:rsid w:val="00D17AE3"/>
    <w:rsid w:val="00D212E6"/>
    <w:rsid w:val="00D26B09"/>
    <w:rsid w:val="00D40DE0"/>
    <w:rsid w:val="00D66485"/>
    <w:rsid w:val="00D72DDC"/>
    <w:rsid w:val="00DA0521"/>
    <w:rsid w:val="00DA71BF"/>
    <w:rsid w:val="00E12F24"/>
    <w:rsid w:val="00E15BCD"/>
    <w:rsid w:val="00E35ED6"/>
    <w:rsid w:val="00E409A9"/>
    <w:rsid w:val="00E526CA"/>
    <w:rsid w:val="00E53B1A"/>
    <w:rsid w:val="00E65290"/>
    <w:rsid w:val="00E9509B"/>
    <w:rsid w:val="00E970DE"/>
    <w:rsid w:val="00EA650C"/>
    <w:rsid w:val="00EC00A7"/>
    <w:rsid w:val="00ED424A"/>
    <w:rsid w:val="00EF35BB"/>
    <w:rsid w:val="00EF75FF"/>
    <w:rsid w:val="00F1113D"/>
    <w:rsid w:val="00F12108"/>
    <w:rsid w:val="00F13693"/>
    <w:rsid w:val="00F154CD"/>
    <w:rsid w:val="00F3070F"/>
    <w:rsid w:val="00F453AA"/>
    <w:rsid w:val="00F55A4C"/>
    <w:rsid w:val="00F72EEE"/>
    <w:rsid w:val="00F75DF3"/>
    <w:rsid w:val="00FA7BB1"/>
    <w:rsid w:val="00FB57B9"/>
    <w:rsid w:val="00FC3DF9"/>
    <w:rsid w:val="00FE7B20"/>
    <w:rsid w:val="00FF128E"/>
    <w:rsid w:val="00FF4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3131C0"/>
  <w15:chartTrackingRefBased/>
  <w15:docId w15:val="{EB633CCD-6A7D-4D9E-B8DD-D0AA5348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widowControl w:val="0"/>
      <w:outlineLvl w:val="1"/>
    </w:pPr>
    <w:rPr>
      <w:i/>
    </w:rPr>
  </w:style>
  <w:style w:type="paragraph" w:styleId="Heading3">
    <w:name w:val="heading 3"/>
    <w:basedOn w:val="Normal"/>
    <w:next w:val="Normal"/>
    <w:qFormat/>
    <w:pPr>
      <w:ind w:left="864"/>
      <w:outlineLvl w:val="2"/>
    </w:pPr>
    <w:rPr>
      <w:rFonts w:ascii="Helvetica" w:hAnsi="Helvetica"/>
      <w:i/>
      <w:smallCaps/>
      <w:sz w:val="22"/>
      <w:lang w:val="en-US"/>
    </w:rPr>
  </w:style>
  <w:style w:type="paragraph" w:styleId="Heading4">
    <w:name w:val="heading 4"/>
    <w:basedOn w:val="Normal"/>
    <w:next w:val="Normal"/>
    <w:qFormat/>
    <w:pPr>
      <w:keepNext/>
      <w:outlineLvl w:val="3"/>
    </w:pPr>
    <w:rPr>
      <w:b/>
      <w:sz w:val="28"/>
    </w:rPr>
  </w:style>
  <w:style w:type="paragraph" w:styleId="Heading5">
    <w:name w:val="heading 5"/>
    <w:basedOn w:val="Normal"/>
    <w:next w:val="Normal"/>
    <w:qFormat/>
    <w:pPr>
      <w:keepNext/>
      <w:ind w:left="720"/>
      <w:outlineLvl w:val="4"/>
    </w:pPr>
    <w:rPr>
      <w:u w:val="single"/>
    </w:rPr>
  </w:style>
  <w:style w:type="paragraph" w:styleId="Heading6">
    <w:name w:val="heading 6"/>
    <w:basedOn w:val="Normal"/>
    <w:next w:val="Normal"/>
    <w:qFormat/>
    <w:pPr>
      <w:keepNext/>
      <w:ind w:left="720"/>
      <w:outlineLvl w:val="5"/>
    </w:pPr>
    <w:rPr>
      <w:b/>
      <w:lang w:val="sv-SE"/>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ind w:left="720"/>
      <w:outlineLvl w:val="7"/>
    </w:pPr>
    <w:rPr>
      <w:b/>
      <w:color w:val="FF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tabs>
        <w:tab w:val="left" w:pos="0"/>
        <w:tab w:val="left" w:pos="567"/>
        <w:tab w:val="left" w:pos="9217"/>
        <w:tab w:val="left" w:pos="9360"/>
        <w:tab w:val="left" w:pos="10080"/>
        <w:tab w:val="left" w:pos="10800"/>
        <w:tab w:val="left" w:pos="11520"/>
        <w:tab w:val="left" w:pos="12240"/>
      </w:tabs>
      <w:ind w:left="-1134" w:right="902"/>
    </w:pPr>
    <w:rPr>
      <w:b/>
    </w:rPr>
  </w:style>
  <w:style w:type="paragraph" w:styleId="Title">
    <w:name w:val="Title"/>
    <w:basedOn w:val="Normal"/>
    <w:qFormat/>
    <w:pPr>
      <w:jc w:val="center"/>
    </w:pPr>
    <w:rPr>
      <w:b/>
    </w:rPr>
  </w:style>
  <w:style w:type="paragraph" w:styleId="BodyTextIndent">
    <w:name w:val="Body Text Indent"/>
    <w:basedOn w:val="Normal"/>
    <w:pPr>
      <w:ind w:left="720"/>
    </w:pPr>
    <w:rPr>
      <w:lang w:val="sv-SE"/>
    </w:rPr>
  </w:style>
  <w:style w:type="paragraph" w:styleId="Footer">
    <w:name w:val="footer"/>
    <w:basedOn w:val="Normal"/>
    <w:link w:val="FooterChar"/>
    <w:uiPriority w:val="99"/>
    <w:pPr>
      <w:tabs>
        <w:tab w:val="center" w:pos="4536"/>
        <w:tab w:val="right" w:pos="9072"/>
      </w:tabs>
    </w:pPr>
    <w:rPr>
      <w:rFonts w:ascii="Sabon" w:hAnsi="Sabon"/>
      <w:lang w:val="en-US"/>
    </w:rPr>
  </w:style>
  <w:style w:type="paragraph" w:styleId="Subtitle">
    <w:name w:val="Subtitle"/>
    <w:basedOn w:val="Normal"/>
    <w:qFormat/>
    <w:rPr>
      <w:b/>
      <w:sz w:val="28"/>
    </w:rPr>
  </w:style>
  <w:style w:type="character" w:styleId="PageNumber">
    <w:name w:val="page number"/>
    <w:basedOn w:val="DefaultParagraphFont"/>
  </w:style>
  <w:style w:type="paragraph" w:styleId="BodyTextIndent2">
    <w:name w:val="Body Text Indent 2"/>
    <w:basedOn w:val="Normal"/>
    <w:pPr>
      <w:ind w:left="1440"/>
    </w:pPr>
    <w:rPr>
      <w:b/>
      <w:color w:val="FF0000"/>
    </w:rPr>
  </w:style>
  <w:style w:type="paragraph" w:styleId="BodyTextIndent3">
    <w:name w:val="Body Text Indent 3"/>
    <w:basedOn w:val="Normal"/>
    <w:pPr>
      <w:ind w:left="709"/>
    </w:pPr>
  </w:style>
  <w:style w:type="paragraph" w:styleId="BodyText">
    <w:name w:val="Body Text"/>
    <w:basedOn w:val="Normal"/>
    <w:rPr>
      <w:b/>
      <w:i/>
      <w:sz w:val="20"/>
    </w:rPr>
  </w:style>
  <w:style w:type="paragraph" w:styleId="Header">
    <w:name w:val="header"/>
    <w:basedOn w:val="Normal"/>
    <w:pPr>
      <w:tabs>
        <w:tab w:val="center" w:pos="4320"/>
        <w:tab w:val="right" w:pos="8640"/>
      </w:tabs>
    </w:pPr>
  </w:style>
  <w:style w:type="paragraph" w:styleId="BalloonText">
    <w:name w:val="Balloon Text"/>
    <w:basedOn w:val="Normal"/>
    <w:semiHidden/>
    <w:rsid w:val="00A236B1"/>
    <w:rPr>
      <w:rFonts w:ascii="Tahoma" w:hAnsi="Tahoma" w:cs="Tahoma"/>
      <w:sz w:val="16"/>
      <w:szCs w:val="16"/>
    </w:rPr>
  </w:style>
  <w:style w:type="paragraph" w:customStyle="1" w:styleId="Paragraph">
    <w:name w:val="Paragraph"/>
    <w:link w:val="ParagraphChar"/>
    <w:rsid w:val="003A74C7"/>
    <w:pPr>
      <w:spacing w:after="240"/>
    </w:pPr>
    <w:rPr>
      <w:sz w:val="24"/>
      <w:szCs w:val="24"/>
      <w:lang w:val="en-US" w:eastAsia="en-US"/>
    </w:rPr>
  </w:style>
  <w:style w:type="character" w:customStyle="1" w:styleId="ParagraphChar">
    <w:name w:val="Paragraph Char"/>
    <w:link w:val="Paragraph"/>
    <w:rsid w:val="003A74C7"/>
    <w:rPr>
      <w:sz w:val="24"/>
      <w:szCs w:val="24"/>
      <w:lang w:val="en-US" w:eastAsia="en-US" w:bidi="ar-SA"/>
    </w:rPr>
  </w:style>
  <w:style w:type="character" w:styleId="CommentReference">
    <w:name w:val="annotation reference"/>
    <w:uiPriority w:val="99"/>
    <w:rsid w:val="004A653A"/>
    <w:rPr>
      <w:sz w:val="16"/>
      <w:szCs w:val="16"/>
    </w:rPr>
  </w:style>
  <w:style w:type="paragraph" w:styleId="CommentText">
    <w:name w:val="annotation text"/>
    <w:basedOn w:val="Normal"/>
    <w:link w:val="CommentTextChar"/>
    <w:uiPriority w:val="99"/>
    <w:rsid w:val="004A653A"/>
    <w:rPr>
      <w:sz w:val="20"/>
    </w:rPr>
  </w:style>
  <w:style w:type="character" w:customStyle="1" w:styleId="CommentTextChar">
    <w:name w:val="Comment Text Char"/>
    <w:link w:val="CommentText"/>
    <w:uiPriority w:val="99"/>
    <w:rsid w:val="004A653A"/>
    <w:rPr>
      <w:lang w:eastAsia="en-US"/>
    </w:rPr>
  </w:style>
  <w:style w:type="paragraph" w:styleId="CommentSubject">
    <w:name w:val="annotation subject"/>
    <w:basedOn w:val="CommentText"/>
    <w:next w:val="CommentText"/>
    <w:link w:val="CommentSubjectChar"/>
    <w:rsid w:val="004A653A"/>
    <w:rPr>
      <w:b/>
      <w:bCs/>
    </w:rPr>
  </w:style>
  <w:style w:type="character" w:customStyle="1" w:styleId="CommentSubjectChar">
    <w:name w:val="Comment Subject Char"/>
    <w:link w:val="CommentSubject"/>
    <w:rsid w:val="004A653A"/>
    <w:rPr>
      <w:b/>
      <w:bCs/>
      <w:lang w:eastAsia="en-US"/>
    </w:rPr>
  </w:style>
  <w:style w:type="paragraph" w:styleId="Revision">
    <w:name w:val="Revision"/>
    <w:hidden/>
    <w:uiPriority w:val="99"/>
    <w:semiHidden/>
    <w:rsid w:val="009C7DBF"/>
    <w:rPr>
      <w:sz w:val="24"/>
      <w:lang w:eastAsia="en-US"/>
    </w:rPr>
  </w:style>
  <w:style w:type="character" w:customStyle="1" w:styleId="TableTextColHeadChar">
    <w:name w:val="TableText Col Head Char"/>
    <w:link w:val="TableTextColHead"/>
    <w:locked/>
    <w:rsid w:val="006A6A9E"/>
    <w:rPr>
      <w:rFonts w:ascii="Times New Roman Bold" w:hAnsi="Times New Roman Bold" w:cs="Times New Roman Bold"/>
      <w:b/>
      <w:lang w:val="en-US" w:eastAsia="en-US"/>
    </w:rPr>
  </w:style>
  <w:style w:type="paragraph" w:customStyle="1" w:styleId="TableTextColHead">
    <w:name w:val="TableText Col Head"/>
    <w:next w:val="Normal"/>
    <w:link w:val="TableTextColHeadChar"/>
    <w:rsid w:val="006A6A9E"/>
    <w:pPr>
      <w:jc w:val="center"/>
    </w:pPr>
    <w:rPr>
      <w:rFonts w:ascii="Times New Roman Bold" w:hAnsi="Times New Roman Bold" w:cs="Times New Roman Bold"/>
      <w:b/>
      <w:lang w:val="en-US" w:eastAsia="en-US"/>
    </w:rPr>
  </w:style>
  <w:style w:type="character" w:styleId="Hyperlink">
    <w:name w:val="Hyperlink"/>
    <w:rsid w:val="006A6A9E"/>
    <w:rPr>
      <w:color w:val="0000FF"/>
      <w:u w:val="single"/>
    </w:rPr>
  </w:style>
  <w:style w:type="paragraph" w:customStyle="1" w:styleId="BodytextAgency">
    <w:name w:val="Body text (Agency)"/>
    <w:basedOn w:val="Normal"/>
    <w:qFormat/>
    <w:rsid w:val="002F51DF"/>
    <w:pPr>
      <w:spacing w:after="140" w:line="280" w:lineRule="atLeast"/>
    </w:pPr>
    <w:rPr>
      <w:rFonts w:ascii="Verdana" w:eastAsia="Verdana" w:hAnsi="Verdana"/>
      <w:sz w:val="18"/>
      <w:szCs w:val="18"/>
      <w:lang w:val="x-none" w:eastAsia="x-none"/>
    </w:rPr>
  </w:style>
  <w:style w:type="paragraph" w:styleId="NormalWeb">
    <w:name w:val="Normal (Web)"/>
    <w:basedOn w:val="Normal"/>
    <w:uiPriority w:val="99"/>
    <w:unhideWhenUsed/>
    <w:rsid w:val="00FB57B9"/>
    <w:pPr>
      <w:spacing w:before="100" w:beforeAutospacing="1" w:after="68"/>
    </w:pPr>
    <w:rPr>
      <w:color w:val="000000"/>
      <w:szCs w:val="24"/>
      <w:lang w:eastAsia="en-GB"/>
    </w:rPr>
  </w:style>
  <w:style w:type="paragraph" w:styleId="ListBullet">
    <w:name w:val="List Bullet"/>
    <w:rsid w:val="00953C71"/>
    <w:pPr>
      <w:numPr>
        <w:numId w:val="5"/>
      </w:numPr>
      <w:spacing w:after="240"/>
    </w:pPr>
    <w:rPr>
      <w:sz w:val="24"/>
      <w:szCs w:val="24"/>
      <w:lang w:val="en-US" w:eastAsia="en-US"/>
    </w:rPr>
  </w:style>
  <w:style w:type="character" w:customStyle="1" w:styleId="FooterChar">
    <w:name w:val="Footer Char"/>
    <w:link w:val="Footer"/>
    <w:uiPriority w:val="99"/>
    <w:rsid w:val="00A94BCD"/>
    <w:rPr>
      <w:rFonts w:ascii="Sabon" w:hAnsi="Sabo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697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1E8192ED40E34E9566D8F460B64F9B" ma:contentTypeVersion="12" ma:contentTypeDescription="Create a new document." ma:contentTypeScope="" ma:versionID="9fb02e4836d030e25cf722b63f2bfa49">
  <xsd:schema xmlns:xsd="http://www.w3.org/2001/XMLSchema" xmlns:xs="http://www.w3.org/2001/XMLSchema" xmlns:p="http://schemas.microsoft.com/office/2006/metadata/properties" xmlns:ns2="0cd8ac13-2c71-4842-9d88-9755bf3d64f4" xmlns:ns3="f6b31e21-9883-4621-8627-7f8117eac9ed" targetNamespace="http://schemas.microsoft.com/office/2006/metadata/properties" ma:root="true" ma:fieldsID="ff7f1cff6f06c05dcda8da59ba0e329e" ns2:_="" ns3:_="">
    <xsd:import namespace="0cd8ac13-2c71-4842-9d88-9755bf3d64f4"/>
    <xsd:import namespace="f6b31e21-9883-4621-8627-7f8117eac9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8ac13-2c71-4842-9d88-9755bf3d6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f9dd247-5f48-452a-8dc4-ff9a39258eb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b31e21-9883-4621-8627-7f8117eac9e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4e8e998-35f7-4302-8e29-6d2f4f6d8527}" ma:internalName="TaxCatchAll" ma:showField="CatchAllData" ma:web="f6b31e21-9883-4621-8627-7f8117eac9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6b31e21-9883-4621-8627-7f8117eac9ed"/>
    <lcf76f155ced4ddcb4097134ff3c332f xmlns="0cd8ac13-2c71-4842-9d88-9755bf3d64f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B3FB87-2B2E-4AA1-9FC6-D30C80FA4FB1}">
  <ds:schemaRefs>
    <ds:schemaRef ds:uri="http://schemas.microsoft.com/sharepoint/v3/contenttype/forms"/>
  </ds:schemaRefs>
</ds:datastoreItem>
</file>

<file path=customXml/itemProps2.xml><?xml version="1.0" encoding="utf-8"?>
<ds:datastoreItem xmlns:ds="http://schemas.openxmlformats.org/officeDocument/2006/customXml" ds:itemID="{8F43C327-5FD3-4188-A8B1-2541B5CE6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8ac13-2c71-4842-9d88-9755bf3d64f4"/>
    <ds:schemaRef ds:uri="f6b31e21-9883-4621-8627-7f8117eac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DF196-827F-4DCB-ADE2-8EA13579F03E}">
  <ds:schemaRefs>
    <ds:schemaRef ds:uri="http://schemas.microsoft.com/office/2006/metadata/properties"/>
    <ds:schemaRef ds:uri="http://schemas.microsoft.com/office/infopath/2007/PartnerControls"/>
    <ds:schemaRef ds:uri="f6b31e21-9883-4621-8627-7f8117eac9ed"/>
    <ds:schemaRef ds:uri="0cd8ac13-2c71-4842-9d88-9755bf3d64f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3765</Words>
  <Characters>21465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1</vt:lpstr>
    </vt:vector>
  </TitlesOfParts>
  <Company>Pharmacia &amp; Upjohn</Company>
  <LinksUpToDate>false</LinksUpToDate>
  <CharactersWithSpaces>25180</CharactersWithSpaces>
  <SharedDoc>false</SharedDoc>
  <HLinks>
    <vt:vector size="6" baseType="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Sue Green</dc:creator>
  <cp:keywords/>
  <cp:lastModifiedBy>Anderson, Craig</cp:lastModifiedBy>
  <cp:revision>3</cp:revision>
  <cp:lastPrinted>2002-12-18T09:38:00Z</cp:lastPrinted>
  <dcterms:created xsi:type="dcterms:W3CDTF">2025-05-23T14:06:00Z</dcterms:created>
  <dcterms:modified xsi:type="dcterms:W3CDTF">2025-05-23T18:18:00Z</dcterms:modified>
</cp:coreProperties>
</file>